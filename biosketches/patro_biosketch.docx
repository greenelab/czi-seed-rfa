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246FB" w14:textId="77777777" w:rsidR="00B27A02" w:rsidRPr="004E22FE" w:rsidRDefault="00B27A02" w:rsidP="00B27A02">
      <w:pPr>
        <w:pStyle w:val="OMBInfo"/>
        <w:rPr>
          <w:rFonts w:cs="Arial"/>
          <w:sz w:val="22"/>
          <w:szCs w:val="22"/>
        </w:rPr>
      </w:pPr>
      <w:r w:rsidRPr="004E22FE">
        <w:rPr>
          <w:rFonts w:cs="Arial"/>
          <w:sz w:val="22"/>
          <w:szCs w:val="22"/>
        </w:rPr>
        <w:t>OMB No. 0925-0001 and 0925-0002 (Rev. 10/15 Approved Through 10/31/2018)</w:t>
      </w:r>
    </w:p>
    <w:p w14:paraId="78F9D210" w14:textId="77777777" w:rsidR="00B27A02" w:rsidRPr="004E22FE" w:rsidRDefault="00B27A02" w:rsidP="00B27A02">
      <w:pPr>
        <w:pStyle w:val="Title"/>
        <w:rPr>
          <w:rFonts w:cs="Arial"/>
          <w:szCs w:val="22"/>
        </w:rPr>
      </w:pPr>
      <w:r w:rsidRPr="004E22FE">
        <w:rPr>
          <w:rFonts w:cs="Arial"/>
          <w:szCs w:val="22"/>
        </w:rPr>
        <w:t>BIOGRAPHICAL SKETCH</w:t>
      </w:r>
    </w:p>
    <w:p w14:paraId="22FCA993" w14:textId="77777777" w:rsidR="00B27A02" w:rsidRPr="004E22FE" w:rsidRDefault="00B27A02" w:rsidP="00B27A02">
      <w:pPr>
        <w:pStyle w:val="HeadingNote"/>
        <w:rPr>
          <w:sz w:val="22"/>
          <w:szCs w:val="22"/>
        </w:rPr>
      </w:pPr>
      <w:r w:rsidRPr="004E22FE">
        <w:rPr>
          <w:sz w:val="22"/>
          <w:szCs w:val="22"/>
        </w:rPr>
        <w:t>Provide the following information for the Senior/key personnel and other significant contributors.</w:t>
      </w:r>
      <w:r w:rsidRPr="004E22FE">
        <w:rPr>
          <w:sz w:val="22"/>
          <w:szCs w:val="22"/>
        </w:rPr>
        <w:br w:type="textWrapping" w:clear="all"/>
        <w:t xml:space="preserve">Follow this format for each person.  </w:t>
      </w:r>
      <w:r w:rsidRPr="004E22FE">
        <w:rPr>
          <w:b/>
          <w:sz w:val="22"/>
          <w:szCs w:val="22"/>
        </w:rPr>
        <w:t>DO NOT EXCEED FIVE PAGES.</w:t>
      </w:r>
    </w:p>
    <w:p w14:paraId="52022652" w14:textId="77777777" w:rsidR="00B27A02" w:rsidRPr="004E22FE" w:rsidRDefault="00B27A02" w:rsidP="00B27A02">
      <w:pPr>
        <w:pStyle w:val="FormFieldCaption1"/>
        <w:pBdr>
          <w:between w:val="single" w:sz="4" w:space="1" w:color="auto"/>
        </w:pBdr>
        <w:rPr>
          <w:sz w:val="22"/>
          <w:szCs w:val="22"/>
        </w:rPr>
      </w:pPr>
      <w:r w:rsidRPr="004E22FE">
        <w:rPr>
          <w:sz w:val="22"/>
          <w:szCs w:val="22"/>
        </w:rPr>
        <w:t xml:space="preserve">NAME: </w:t>
      </w:r>
      <w:r w:rsidR="00756FB3" w:rsidRPr="004E22FE">
        <w:rPr>
          <w:sz w:val="22"/>
          <w:szCs w:val="22"/>
        </w:rPr>
        <w:t>Patro, Robert</w:t>
      </w:r>
      <w:r w:rsidR="00756FB3" w:rsidRPr="004E22FE">
        <w:rPr>
          <w:sz w:val="22"/>
          <w:szCs w:val="22"/>
        </w:rPr>
        <w:tab/>
      </w:r>
      <w:r w:rsidRPr="004E22FE">
        <w:rPr>
          <w:sz w:val="22"/>
          <w:szCs w:val="22"/>
        </w:rPr>
        <w:tab/>
      </w:r>
    </w:p>
    <w:p w14:paraId="3785014A" w14:textId="77777777" w:rsidR="00B27A02" w:rsidRPr="004E22FE" w:rsidRDefault="00B27A02" w:rsidP="00B27A02">
      <w:pPr>
        <w:pStyle w:val="FormFieldCaption1"/>
        <w:pBdr>
          <w:between w:val="single" w:sz="4" w:space="1" w:color="auto"/>
        </w:pBdr>
        <w:rPr>
          <w:sz w:val="22"/>
          <w:szCs w:val="22"/>
        </w:rPr>
      </w:pPr>
      <w:proofErr w:type="spellStart"/>
      <w:r w:rsidRPr="004E22FE">
        <w:rPr>
          <w:sz w:val="22"/>
          <w:szCs w:val="22"/>
        </w:rPr>
        <w:t>eRA</w:t>
      </w:r>
      <w:proofErr w:type="spellEnd"/>
      <w:r w:rsidRPr="004E22FE">
        <w:rPr>
          <w:sz w:val="22"/>
          <w:szCs w:val="22"/>
        </w:rPr>
        <w:t xml:space="preserve"> COMMONS USER NAME (credential, e.g., agency login): </w:t>
      </w:r>
      <w:proofErr w:type="spellStart"/>
      <w:r w:rsidR="00756FB3" w:rsidRPr="004E22FE">
        <w:rPr>
          <w:sz w:val="22"/>
          <w:szCs w:val="22"/>
        </w:rPr>
        <w:t>rpatro</w:t>
      </w:r>
      <w:proofErr w:type="spellEnd"/>
    </w:p>
    <w:p w14:paraId="048F4423" w14:textId="1861F9E5" w:rsidR="00B27A02" w:rsidRPr="004E22FE" w:rsidRDefault="00B27A02" w:rsidP="00B27A02">
      <w:pPr>
        <w:pStyle w:val="FormFieldCaption1"/>
        <w:pBdr>
          <w:between w:val="single" w:sz="4" w:space="1" w:color="auto"/>
        </w:pBdr>
        <w:rPr>
          <w:sz w:val="22"/>
          <w:szCs w:val="22"/>
        </w:rPr>
      </w:pPr>
      <w:r w:rsidRPr="004E22FE">
        <w:rPr>
          <w:sz w:val="22"/>
          <w:szCs w:val="22"/>
        </w:rPr>
        <w:t>POSITION TITLE: Assistant Professor</w:t>
      </w:r>
      <w:r w:rsidR="008706B3" w:rsidRPr="004E22FE">
        <w:rPr>
          <w:sz w:val="22"/>
          <w:szCs w:val="22"/>
        </w:rPr>
        <w:t xml:space="preserve"> of Computer Science</w:t>
      </w:r>
    </w:p>
    <w:p w14:paraId="07359470" w14:textId="77777777" w:rsidR="00B27A02" w:rsidRPr="004E22FE" w:rsidRDefault="00B27A02" w:rsidP="00B27A02">
      <w:pPr>
        <w:pStyle w:val="FormFieldCaption1"/>
        <w:pBdr>
          <w:between w:val="single" w:sz="4" w:space="1" w:color="auto"/>
        </w:pBdr>
        <w:rPr>
          <w:sz w:val="22"/>
          <w:szCs w:val="22"/>
        </w:rPr>
      </w:pPr>
      <w:r w:rsidRPr="004E22FE">
        <w:rPr>
          <w:sz w:val="22"/>
          <w:szCs w:val="22"/>
        </w:rPr>
        <w:t xml:space="preserve">EDUCATION/TRAINING </w:t>
      </w:r>
      <w:r w:rsidRPr="004E22FE">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B27A02" w:rsidRPr="004E22FE" w14:paraId="304CE03E" w14:textId="77777777" w:rsidTr="00756FB3">
        <w:trPr>
          <w:cantSplit/>
          <w:tblHeader/>
        </w:trPr>
        <w:tc>
          <w:tcPr>
            <w:tcW w:w="5364" w:type="dxa"/>
            <w:tcBorders>
              <w:top w:val="single" w:sz="4" w:space="0" w:color="auto"/>
              <w:bottom w:val="single" w:sz="4" w:space="0" w:color="auto"/>
            </w:tcBorders>
            <w:vAlign w:val="center"/>
          </w:tcPr>
          <w:p w14:paraId="2D8C3620" w14:textId="77777777" w:rsidR="00B27A02" w:rsidRPr="004E22FE" w:rsidRDefault="00B27A02" w:rsidP="0080552F">
            <w:pPr>
              <w:pStyle w:val="FormFieldCaption"/>
              <w:jc w:val="center"/>
              <w:rPr>
                <w:sz w:val="22"/>
                <w:szCs w:val="22"/>
              </w:rPr>
            </w:pPr>
            <w:r w:rsidRPr="004E22FE">
              <w:rPr>
                <w:sz w:val="22"/>
                <w:szCs w:val="22"/>
              </w:rPr>
              <w:t>INSTITUTION AND LOCATION</w:t>
            </w:r>
          </w:p>
        </w:tc>
        <w:tc>
          <w:tcPr>
            <w:tcW w:w="1440" w:type="dxa"/>
            <w:tcBorders>
              <w:top w:val="single" w:sz="4" w:space="0" w:color="auto"/>
              <w:bottom w:val="single" w:sz="4" w:space="0" w:color="auto"/>
            </w:tcBorders>
            <w:vAlign w:val="center"/>
          </w:tcPr>
          <w:p w14:paraId="77052E42" w14:textId="77777777" w:rsidR="00B27A02" w:rsidRPr="004E22FE" w:rsidRDefault="00B27A02" w:rsidP="0080552F">
            <w:pPr>
              <w:pStyle w:val="FormFieldCaption"/>
              <w:jc w:val="center"/>
              <w:rPr>
                <w:sz w:val="22"/>
                <w:szCs w:val="22"/>
              </w:rPr>
            </w:pPr>
            <w:r w:rsidRPr="004E22FE">
              <w:rPr>
                <w:sz w:val="22"/>
                <w:szCs w:val="22"/>
              </w:rPr>
              <w:t>DEGREE</w:t>
            </w:r>
          </w:p>
          <w:p w14:paraId="1CCC8281" w14:textId="77777777" w:rsidR="00B27A02" w:rsidRPr="004E22FE" w:rsidRDefault="00B27A02" w:rsidP="0080552F">
            <w:pPr>
              <w:pStyle w:val="FormFieldCaption"/>
              <w:jc w:val="center"/>
              <w:rPr>
                <w:rStyle w:val="Emphasis"/>
                <w:sz w:val="22"/>
                <w:szCs w:val="22"/>
              </w:rPr>
            </w:pPr>
            <w:r w:rsidRPr="004E22FE">
              <w:rPr>
                <w:rStyle w:val="Emphasis"/>
                <w:sz w:val="22"/>
                <w:szCs w:val="22"/>
              </w:rPr>
              <w:t>(if applicable)</w:t>
            </w:r>
          </w:p>
          <w:p w14:paraId="6CB75153" w14:textId="77777777" w:rsidR="00B27A02" w:rsidRPr="004E22FE" w:rsidRDefault="00B27A02" w:rsidP="0080552F">
            <w:pPr>
              <w:pStyle w:val="FormFieldCaption"/>
              <w:rPr>
                <w:sz w:val="22"/>
                <w:szCs w:val="22"/>
              </w:rPr>
            </w:pPr>
          </w:p>
        </w:tc>
        <w:tc>
          <w:tcPr>
            <w:tcW w:w="1440" w:type="dxa"/>
            <w:tcBorders>
              <w:top w:val="single" w:sz="4" w:space="0" w:color="auto"/>
              <w:bottom w:val="single" w:sz="4" w:space="0" w:color="auto"/>
            </w:tcBorders>
            <w:vAlign w:val="center"/>
          </w:tcPr>
          <w:p w14:paraId="4FB7BB69" w14:textId="77777777" w:rsidR="00B27A02" w:rsidRPr="004E22FE" w:rsidRDefault="00B27A02" w:rsidP="0080552F">
            <w:pPr>
              <w:pStyle w:val="FormFieldCaption"/>
              <w:jc w:val="center"/>
              <w:rPr>
                <w:sz w:val="22"/>
                <w:szCs w:val="22"/>
              </w:rPr>
            </w:pPr>
            <w:r w:rsidRPr="004E22FE">
              <w:rPr>
                <w:sz w:val="22"/>
                <w:szCs w:val="22"/>
              </w:rPr>
              <w:t>Completion Date</w:t>
            </w:r>
          </w:p>
          <w:p w14:paraId="569D9877" w14:textId="77777777" w:rsidR="00B27A02" w:rsidRPr="004E22FE" w:rsidRDefault="00B27A02" w:rsidP="0080552F">
            <w:pPr>
              <w:pStyle w:val="FormFieldCaption"/>
              <w:jc w:val="center"/>
              <w:rPr>
                <w:sz w:val="22"/>
                <w:szCs w:val="22"/>
              </w:rPr>
            </w:pPr>
            <w:r w:rsidRPr="004E22FE">
              <w:rPr>
                <w:sz w:val="22"/>
                <w:szCs w:val="22"/>
              </w:rPr>
              <w:t>MM/YYYY</w:t>
            </w:r>
          </w:p>
          <w:p w14:paraId="76EEE797" w14:textId="77777777" w:rsidR="00B27A02" w:rsidRPr="004E22FE" w:rsidRDefault="00B27A02" w:rsidP="0080552F">
            <w:pPr>
              <w:pStyle w:val="FormFieldCaption"/>
              <w:rPr>
                <w:sz w:val="22"/>
                <w:szCs w:val="22"/>
              </w:rPr>
            </w:pPr>
          </w:p>
        </w:tc>
        <w:tc>
          <w:tcPr>
            <w:tcW w:w="2592" w:type="dxa"/>
            <w:tcBorders>
              <w:top w:val="single" w:sz="4" w:space="0" w:color="auto"/>
              <w:bottom w:val="single" w:sz="4" w:space="0" w:color="auto"/>
            </w:tcBorders>
            <w:vAlign w:val="center"/>
          </w:tcPr>
          <w:p w14:paraId="46378E4E" w14:textId="77777777" w:rsidR="00B27A02" w:rsidRPr="004E22FE" w:rsidRDefault="00B27A02" w:rsidP="0080552F">
            <w:pPr>
              <w:pStyle w:val="FormFieldCaption"/>
              <w:jc w:val="center"/>
              <w:rPr>
                <w:sz w:val="22"/>
                <w:szCs w:val="22"/>
              </w:rPr>
            </w:pPr>
            <w:r w:rsidRPr="004E22FE">
              <w:rPr>
                <w:sz w:val="22"/>
                <w:szCs w:val="22"/>
              </w:rPr>
              <w:t>FIELD OF STUDY</w:t>
            </w:r>
          </w:p>
          <w:p w14:paraId="5C5B2951" w14:textId="77777777" w:rsidR="00B27A02" w:rsidRPr="004E22FE" w:rsidRDefault="00B27A02" w:rsidP="0080552F">
            <w:pPr>
              <w:pStyle w:val="FormFieldCaption"/>
              <w:rPr>
                <w:sz w:val="22"/>
                <w:szCs w:val="22"/>
              </w:rPr>
            </w:pPr>
          </w:p>
        </w:tc>
      </w:tr>
      <w:tr w:rsidR="00756FB3" w:rsidRPr="004E22FE" w14:paraId="76224F7B" w14:textId="77777777" w:rsidTr="00756FB3">
        <w:trPr>
          <w:cantSplit/>
          <w:trHeight w:val="395"/>
        </w:trPr>
        <w:tc>
          <w:tcPr>
            <w:tcW w:w="5364" w:type="dxa"/>
            <w:tcBorders>
              <w:top w:val="single" w:sz="4" w:space="0" w:color="auto"/>
            </w:tcBorders>
          </w:tcPr>
          <w:p w14:paraId="10437FDF" w14:textId="77777777" w:rsidR="00756FB3" w:rsidRPr="004E22FE" w:rsidRDefault="00756FB3" w:rsidP="0080552F">
            <w:pPr>
              <w:spacing w:before="20" w:after="20"/>
              <w:rPr>
                <w:rFonts w:ascii="Arial" w:hAnsi="Arial" w:cs="Arial"/>
                <w:sz w:val="22"/>
                <w:szCs w:val="22"/>
              </w:rPr>
            </w:pPr>
            <w:r w:rsidRPr="004E22FE">
              <w:rPr>
                <w:rFonts w:ascii="Arial" w:hAnsi="Arial" w:cs="Arial"/>
                <w:sz w:val="22"/>
                <w:szCs w:val="22"/>
              </w:rPr>
              <w:t>University of Maryland, College Park, MD</w:t>
            </w:r>
          </w:p>
        </w:tc>
        <w:tc>
          <w:tcPr>
            <w:tcW w:w="1440" w:type="dxa"/>
            <w:tcBorders>
              <w:top w:val="single" w:sz="4" w:space="0" w:color="auto"/>
            </w:tcBorders>
          </w:tcPr>
          <w:p w14:paraId="088D3D38" w14:textId="77777777" w:rsidR="00756FB3" w:rsidRPr="004E22FE" w:rsidRDefault="00756FB3" w:rsidP="0080552F">
            <w:pPr>
              <w:pStyle w:val="FormFieldCaption"/>
              <w:spacing w:before="20" w:after="20"/>
              <w:jc w:val="center"/>
              <w:rPr>
                <w:sz w:val="22"/>
                <w:szCs w:val="22"/>
              </w:rPr>
            </w:pPr>
            <w:r w:rsidRPr="004E22FE">
              <w:rPr>
                <w:sz w:val="22"/>
                <w:szCs w:val="22"/>
              </w:rPr>
              <w:t>B.S.</w:t>
            </w:r>
          </w:p>
        </w:tc>
        <w:tc>
          <w:tcPr>
            <w:tcW w:w="1440" w:type="dxa"/>
            <w:tcBorders>
              <w:top w:val="single" w:sz="4" w:space="0" w:color="auto"/>
            </w:tcBorders>
          </w:tcPr>
          <w:p w14:paraId="2D725174" w14:textId="77777777" w:rsidR="00756FB3" w:rsidRPr="004E22FE" w:rsidRDefault="00756FB3" w:rsidP="00756FB3">
            <w:pPr>
              <w:pStyle w:val="FormFieldCaption"/>
              <w:spacing w:before="20" w:after="20"/>
              <w:jc w:val="center"/>
              <w:rPr>
                <w:sz w:val="22"/>
                <w:szCs w:val="22"/>
              </w:rPr>
            </w:pPr>
            <w:r w:rsidRPr="004E22FE">
              <w:rPr>
                <w:sz w:val="22"/>
                <w:szCs w:val="22"/>
              </w:rPr>
              <w:t>05/2006</w:t>
            </w:r>
          </w:p>
        </w:tc>
        <w:tc>
          <w:tcPr>
            <w:tcW w:w="2592" w:type="dxa"/>
            <w:tcBorders>
              <w:top w:val="single" w:sz="4" w:space="0" w:color="auto"/>
            </w:tcBorders>
          </w:tcPr>
          <w:p w14:paraId="15ABAD41" w14:textId="77777777" w:rsidR="00756FB3" w:rsidRPr="004E22FE" w:rsidRDefault="00756FB3" w:rsidP="0080552F">
            <w:pPr>
              <w:pStyle w:val="FormFieldCaption"/>
              <w:spacing w:before="20" w:after="20"/>
              <w:rPr>
                <w:sz w:val="22"/>
                <w:szCs w:val="22"/>
              </w:rPr>
            </w:pPr>
            <w:r w:rsidRPr="004E22FE">
              <w:rPr>
                <w:sz w:val="22"/>
                <w:szCs w:val="22"/>
              </w:rPr>
              <w:t>Computer Science</w:t>
            </w:r>
          </w:p>
        </w:tc>
      </w:tr>
      <w:tr w:rsidR="00756FB3" w:rsidRPr="004E22FE" w14:paraId="7F80E1F7" w14:textId="77777777" w:rsidTr="00756FB3">
        <w:trPr>
          <w:cantSplit/>
          <w:trHeight w:val="395"/>
        </w:trPr>
        <w:tc>
          <w:tcPr>
            <w:tcW w:w="5364" w:type="dxa"/>
          </w:tcPr>
          <w:p w14:paraId="1D501CB8" w14:textId="77777777" w:rsidR="00756FB3" w:rsidRPr="004E22FE" w:rsidRDefault="00756FB3" w:rsidP="0080552F">
            <w:pPr>
              <w:spacing w:before="20" w:after="20"/>
              <w:rPr>
                <w:rFonts w:ascii="Arial" w:hAnsi="Arial" w:cs="Arial"/>
                <w:sz w:val="22"/>
                <w:szCs w:val="22"/>
              </w:rPr>
            </w:pPr>
            <w:r w:rsidRPr="004E22FE">
              <w:rPr>
                <w:rFonts w:ascii="Arial" w:hAnsi="Arial" w:cs="Arial"/>
                <w:sz w:val="22"/>
                <w:szCs w:val="22"/>
              </w:rPr>
              <w:t>University of Maryland, College Park, MD</w:t>
            </w:r>
          </w:p>
        </w:tc>
        <w:tc>
          <w:tcPr>
            <w:tcW w:w="1440" w:type="dxa"/>
          </w:tcPr>
          <w:p w14:paraId="256A7C36" w14:textId="77777777" w:rsidR="00756FB3" w:rsidRPr="004E22FE" w:rsidRDefault="00756FB3" w:rsidP="0080552F">
            <w:pPr>
              <w:pStyle w:val="FormFieldCaption"/>
              <w:spacing w:before="20" w:after="20"/>
              <w:jc w:val="center"/>
              <w:rPr>
                <w:sz w:val="22"/>
                <w:szCs w:val="22"/>
              </w:rPr>
            </w:pPr>
            <w:r w:rsidRPr="004E22FE">
              <w:rPr>
                <w:sz w:val="22"/>
                <w:szCs w:val="22"/>
              </w:rPr>
              <w:t>Ph.D.</w:t>
            </w:r>
          </w:p>
        </w:tc>
        <w:tc>
          <w:tcPr>
            <w:tcW w:w="1440" w:type="dxa"/>
          </w:tcPr>
          <w:p w14:paraId="012BF465" w14:textId="77777777" w:rsidR="00756FB3" w:rsidRPr="004E22FE" w:rsidRDefault="00756FB3" w:rsidP="0080552F">
            <w:pPr>
              <w:pStyle w:val="FormFieldCaption"/>
              <w:spacing w:before="20" w:after="20"/>
              <w:jc w:val="center"/>
              <w:rPr>
                <w:sz w:val="22"/>
                <w:szCs w:val="22"/>
              </w:rPr>
            </w:pPr>
            <w:r w:rsidRPr="004E22FE">
              <w:rPr>
                <w:sz w:val="22"/>
                <w:szCs w:val="22"/>
              </w:rPr>
              <w:t>08/2012</w:t>
            </w:r>
          </w:p>
        </w:tc>
        <w:tc>
          <w:tcPr>
            <w:tcW w:w="2592" w:type="dxa"/>
          </w:tcPr>
          <w:p w14:paraId="0E4B72D4" w14:textId="77777777" w:rsidR="00756FB3" w:rsidRPr="004E22FE" w:rsidRDefault="00756FB3" w:rsidP="0080552F">
            <w:pPr>
              <w:pStyle w:val="FormFieldCaption"/>
              <w:spacing w:before="20" w:after="20"/>
              <w:rPr>
                <w:sz w:val="22"/>
                <w:szCs w:val="22"/>
              </w:rPr>
            </w:pPr>
            <w:r w:rsidRPr="004E22FE">
              <w:rPr>
                <w:sz w:val="22"/>
                <w:szCs w:val="22"/>
              </w:rPr>
              <w:t>Computer Science</w:t>
            </w:r>
          </w:p>
        </w:tc>
      </w:tr>
      <w:tr w:rsidR="00756FB3" w:rsidRPr="004E22FE" w14:paraId="2CFC8D03" w14:textId="77777777" w:rsidTr="00756FB3">
        <w:trPr>
          <w:cantSplit/>
          <w:trHeight w:val="395"/>
        </w:trPr>
        <w:tc>
          <w:tcPr>
            <w:tcW w:w="5364" w:type="dxa"/>
          </w:tcPr>
          <w:p w14:paraId="0E69B9DB" w14:textId="77777777" w:rsidR="00756FB3" w:rsidRPr="004E22FE" w:rsidRDefault="00756FB3" w:rsidP="00756FB3">
            <w:pPr>
              <w:pStyle w:val="FormFieldCaption"/>
              <w:spacing w:before="20" w:after="20"/>
              <w:rPr>
                <w:sz w:val="22"/>
                <w:szCs w:val="22"/>
              </w:rPr>
            </w:pPr>
            <w:r w:rsidRPr="004E22FE">
              <w:rPr>
                <w:sz w:val="22"/>
                <w:szCs w:val="22"/>
              </w:rPr>
              <w:t xml:space="preserve">Carnegie Mellon University, Pittsburgh, PA </w:t>
            </w:r>
          </w:p>
        </w:tc>
        <w:tc>
          <w:tcPr>
            <w:tcW w:w="1440" w:type="dxa"/>
          </w:tcPr>
          <w:p w14:paraId="090BBED5" w14:textId="77777777" w:rsidR="00756FB3" w:rsidRPr="004E22FE" w:rsidRDefault="00756FB3" w:rsidP="00756FB3">
            <w:pPr>
              <w:pStyle w:val="FormFieldCaption"/>
              <w:spacing w:before="20" w:after="20"/>
              <w:rPr>
                <w:sz w:val="22"/>
                <w:szCs w:val="22"/>
              </w:rPr>
            </w:pPr>
            <w:r w:rsidRPr="004E22FE">
              <w:rPr>
                <w:sz w:val="22"/>
                <w:szCs w:val="22"/>
              </w:rPr>
              <w:t>Postdoctoral</w:t>
            </w:r>
          </w:p>
          <w:p w14:paraId="22A4B4AB" w14:textId="77777777" w:rsidR="00756FB3" w:rsidRPr="004E22FE" w:rsidRDefault="00756FB3" w:rsidP="00756FB3">
            <w:pPr>
              <w:pStyle w:val="FormFieldCaption"/>
              <w:spacing w:before="20" w:after="20"/>
              <w:rPr>
                <w:sz w:val="22"/>
                <w:szCs w:val="22"/>
              </w:rPr>
            </w:pPr>
          </w:p>
        </w:tc>
        <w:tc>
          <w:tcPr>
            <w:tcW w:w="1440" w:type="dxa"/>
          </w:tcPr>
          <w:p w14:paraId="23B3BBF2" w14:textId="77777777" w:rsidR="00756FB3" w:rsidRPr="004E22FE" w:rsidRDefault="00756FB3" w:rsidP="0080552F">
            <w:pPr>
              <w:pStyle w:val="FormFieldCaption"/>
              <w:spacing w:before="20" w:after="20"/>
              <w:jc w:val="center"/>
              <w:rPr>
                <w:sz w:val="22"/>
                <w:szCs w:val="22"/>
              </w:rPr>
            </w:pPr>
            <w:r w:rsidRPr="004E22FE">
              <w:rPr>
                <w:sz w:val="22"/>
                <w:szCs w:val="22"/>
              </w:rPr>
              <w:t>08/2014</w:t>
            </w:r>
          </w:p>
          <w:p w14:paraId="413DF2C1" w14:textId="77777777" w:rsidR="00756FB3" w:rsidRPr="004E22FE" w:rsidRDefault="00756FB3" w:rsidP="00756FB3">
            <w:pPr>
              <w:pStyle w:val="FormFieldCaption"/>
              <w:spacing w:before="20" w:after="20"/>
              <w:rPr>
                <w:sz w:val="22"/>
                <w:szCs w:val="22"/>
              </w:rPr>
            </w:pPr>
          </w:p>
        </w:tc>
        <w:tc>
          <w:tcPr>
            <w:tcW w:w="2592" w:type="dxa"/>
          </w:tcPr>
          <w:p w14:paraId="0096A6AA" w14:textId="77777777" w:rsidR="00756FB3" w:rsidRPr="004E22FE" w:rsidRDefault="00756FB3" w:rsidP="0080552F">
            <w:pPr>
              <w:pStyle w:val="FormFieldCaption"/>
              <w:spacing w:before="20" w:after="20"/>
              <w:rPr>
                <w:sz w:val="22"/>
                <w:szCs w:val="22"/>
              </w:rPr>
            </w:pPr>
            <w:r w:rsidRPr="004E22FE">
              <w:rPr>
                <w:sz w:val="22"/>
                <w:szCs w:val="22"/>
              </w:rPr>
              <w:t>Computational Biology</w:t>
            </w:r>
          </w:p>
          <w:p w14:paraId="2E84855A" w14:textId="77777777" w:rsidR="00756FB3" w:rsidRPr="004E22FE" w:rsidRDefault="00756FB3" w:rsidP="0080552F">
            <w:pPr>
              <w:pStyle w:val="FormFieldCaption"/>
              <w:spacing w:before="20" w:after="20"/>
              <w:rPr>
                <w:sz w:val="22"/>
                <w:szCs w:val="22"/>
              </w:rPr>
            </w:pPr>
          </w:p>
        </w:tc>
      </w:tr>
    </w:tbl>
    <w:p w14:paraId="6FBA7DB9" w14:textId="77777777" w:rsidR="00B27A02" w:rsidRPr="004E22FE" w:rsidRDefault="00B27A02" w:rsidP="00B27A02">
      <w:pPr>
        <w:pStyle w:val="DataField11pt-Single"/>
        <w:rPr>
          <w:szCs w:val="22"/>
        </w:rPr>
      </w:pPr>
    </w:p>
    <w:p w14:paraId="60760B4B" w14:textId="77777777" w:rsidR="00B27A02" w:rsidRPr="004E22FE" w:rsidRDefault="00B27A02" w:rsidP="00B27A02">
      <w:pPr>
        <w:pStyle w:val="DataField11pt-Single"/>
        <w:rPr>
          <w:rStyle w:val="Strong"/>
          <w:szCs w:val="22"/>
        </w:rPr>
      </w:pPr>
      <w:r w:rsidRPr="004E22FE">
        <w:rPr>
          <w:rStyle w:val="Strong"/>
          <w:szCs w:val="22"/>
        </w:rPr>
        <w:t>A. Personal Statement</w:t>
      </w:r>
    </w:p>
    <w:p w14:paraId="711EBAC9" w14:textId="77777777" w:rsidR="00A70C6D" w:rsidRPr="004E22FE" w:rsidRDefault="00A70C6D" w:rsidP="00B27A02">
      <w:pPr>
        <w:pStyle w:val="DataField11pt-Single"/>
        <w:rPr>
          <w:rStyle w:val="Strong"/>
          <w:szCs w:val="22"/>
        </w:rPr>
      </w:pPr>
    </w:p>
    <w:p w14:paraId="44DFCA83" w14:textId="4F6FB896" w:rsidR="00F506A5" w:rsidRDefault="00195FC5" w:rsidP="00557DC1">
      <w:pPr>
        <w:rPr>
          <w:rFonts w:ascii="Arial" w:hAnsi="Arial" w:cs="Arial"/>
          <w:sz w:val="22"/>
          <w:szCs w:val="22"/>
        </w:rPr>
      </w:pPr>
      <w:r w:rsidRPr="004E22FE">
        <w:rPr>
          <w:rFonts w:ascii="Arial" w:hAnsi="Arial" w:cs="Arial"/>
          <w:sz w:val="22"/>
          <w:szCs w:val="22"/>
        </w:rPr>
        <w:t xml:space="preserve">My research centers around the design and development of efficient algorithms and computational methods for the processing and analysis of high-throughput genomic data.  I focus, specifically, on the design of </w:t>
      </w:r>
      <w:r w:rsidRPr="004E22FE">
        <w:rPr>
          <w:rFonts w:ascii="Arial" w:hAnsi="Arial" w:cs="Arial"/>
          <w:i/>
          <w:sz w:val="22"/>
          <w:szCs w:val="22"/>
        </w:rPr>
        <w:t>analysis efficient</w:t>
      </w:r>
      <w:r w:rsidRPr="004E22FE">
        <w:rPr>
          <w:rFonts w:ascii="Arial" w:hAnsi="Arial" w:cs="Arial"/>
          <w:sz w:val="22"/>
          <w:szCs w:val="22"/>
        </w:rPr>
        <w:t xml:space="preserve"> approaches, which </w:t>
      </w:r>
      <w:r w:rsidR="00EC4A31" w:rsidRPr="004E22FE">
        <w:rPr>
          <w:rFonts w:ascii="Arial" w:hAnsi="Arial" w:cs="Arial"/>
          <w:sz w:val="22"/>
          <w:szCs w:val="22"/>
        </w:rPr>
        <w:t xml:space="preserve">seek to </w:t>
      </w:r>
      <w:r w:rsidRPr="004E22FE">
        <w:rPr>
          <w:rFonts w:ascii="Arial" w:hAnsi="Arial" w:cs="Arial"/>
          <w:sz w:val="22"/>
          <w:szCs w:val="22"/>
        </w:rPr>
        <w:t xml:space="preserve">expend no more computational resources than necessary to accurately answer the biological questions at hand.  </w:t>
      </w:r>
      <w:r w:rsidR="00964417" w:rsidRPr="004E22FE">
        <w:rPr>
          <w:rFonts w:ascii="Arial" w:hAnsi="Arial" w:cs="Arial"/>
          <w:sz w:val="22"/>
          <w:szCs w:val="22"/>
        </w:rPr>
        <w:t xml:space="preserve">While my formal computer science training helps me to design </w:t>
      </w:r>
      <w:r w:rsidRPr="004E22FE">
        <w:rPr>
          <w:rFonts w:ascii="Arial" w:hAnsi="Arial" w:cs="Arial"/>
          <w:sz w:val="22"/>
          <w:szCs w:val="22"/>
        </w:rPr>
        <w:t>asymptotically efficient solutions,</w:t>
      </w:r>
      <w:r w:rsidR="00964417" w:rsidRPr="004E22FE">
        <w:rPr>
          <w:rFonts w:ascii="Arial" w:hAnsi="Arial" w:cs="Arial"/>
          <w:sz w:val="22"/>
          <w:szCs w:val="22"/>
        </w:rPr>
        <w:t xml:space="preserve"> I also place a strong emphasis on the practical efficiency of the methods I develop. M</w:t>
      </w:r>
      <w:r w:rsidRPr="004E22FE">
        <w:rPr>
          <w:rFonts w:ascii="Arial" w:hAnsi="Arial" w:cs="Arial"/>
          <w:sz w:val="22"/>
          <w:szCs w:val="22"/>
        </w:rPr>
        <w:t xml:space="preserve">y extensive programming and software development experience allows me to produce high-quality, production-ready </w:t>
      </w:r>
      <w:r w:rsidR="00964417" w:rsidRPr="004E22FE">
        <w:rPr>
          <w:rFonts w:ascii="Arial" w:hAnsi="Arial" w:cs="Arial"/>
          <w:sz w:val="22"/>
          <w:szCs w:val="22"/>
        </w:rPr>
        <w:t xml:space="preserve">and </w:t>
      </w:r>
      <w:r w:rsidR="00EC4A31" w:rsidRPr="004E22FE">
        <w:rPr>
          <w:rFonts w:ascii="Arial" w:hAnsi="Arial" w:cs="Arial"/>
          <w:color w:val="252525"/>
          <w:sz w:val="22"/>
          <w:szCs w:val="22"/>
          <w:shd w:val="clear" w:color="auto" w:fill="FFFFFF"/>
        </w:rPr>
        <w:t>Free/</w:t>
      </w:r>
      <w:proofErr w:type="spellStart"/>
      <w:r w:rsidR="00EC4A31" w:rsidRPr="004E22FE">
        <w:rPr>
          <w:rFonts w:ascii="Arial" w:hAnsi="Arial" w:cs="Arial"/>
          <w:color w:val="252525"/>
          <w:sz w:val="22"/>
          <w:szCs w:val="22"/>
          <w:shd w:val="clear" w:color="auto" w:fill="FFFFFF"/>
        </w:rPr>
        <w:t>Libre</w:t>
      </w:r>
      <w:proofErr w:type="spellEnd"/>
      <w:r w:rsidR="00EC4A31" w:rsidRPr="004E22FE">
        <w:rPr>
          <w:rFonts w:ascii="Arial" w:hAnsi="Arial" w:cs="Arial"/>
          <w:color w:val="252525"/>
          <w:sz w:val="22"/>
          <w:szCs w:val="22"/>
          <w:shd w:val="clear" w:color="auto" w:fill="FFFFFF"/>
        </w:rPr>
        <w:t xml:space="preserve"> and Open-Source Software </w:t>
      </w:r>
      <w:r w:rsidR="00EC4A31" w:rsidRPr="004E22FE">
        <w:rPr>
          <w:rFonts w:ascii="Arial" w:hAnsi="Arial" w:cs="Arial"/>
          <w:sz w:val="22"/>
          <w:szCs w:val="22"/>
        </w:rPr>
        <w:t xml:space="preserve">(FLOSS) </w:t>
      </w:r>
      <w:r w:rsidRPr="004E22FE">
        <w:rPr>
          <w:rFonts w:ascii="Arial" w:hAnsi="Arial" w:cs="Arial"/>
          <w:sz w:val="22"/>
          <w:szCs w:val="22"/>
        </w:rPr>
        <w:t>tools that have found considerable use in both academia and industry.</w:t>
      </w:r>
      <w:r w:rsidR="00EC4A31" w:rsidRPr="004E22FE">
        <w:rPr>
          <w:rFonts w:ascii="Arial" w:hAnsi="Arial" w:cs="Arial"/>
          <w:sz w:val="22"/>
          <w:szCs w:val="22"/>
        </w:rPr>
        <w:t xml:space="preserve">  My recent research has focused on computational transcriptomics, where I have introduced the idea of alignment-free transcript quantification from RNA-seq data.  These ideas were first put forth in our method, Sailfish, that performed k-</w:t>
      </w:r>
      <w:proofErr w:type="spellStart"/>
      <w:r w:rsidR="00EC4A31" w:rsidRPr="004E22FE">
        <w:rPr>
          <w:rFonts w:ascii="Arial" w:hAnsi="Arial" w:cs="Arial"/>
          <w:sz w:val="22"/>
          <w:szCs w:val="22"/>
        </w:rPr>
        <w:t>mer</w:t>
      </w:r>
      <w:proofErr w:type="spellEnd"/>
      <w:r w:rsidR="00EC4A31" w:rsidRPr="004E22FE">
        <w:rPr>
          <w:rFonts w:ascii="Arial" w:hAnsi="Arial" w:cs="Arial"/>
          <w:sz w:val="22"/>
          <w:szCs w:val="22"/>
        </w:rPr>
        <w:t xml:space="preserve">-based transcript quantification orders of magnitude faster than existing alignment-based solutions.  We have recently extended upon these ideas by developing the notion of quasi-mapping, a lightweight proxy for traditional alignment that we have demonstrated can be used for accurate transcript quantification and </w:t>
      </w:r>
      <w:r w:rsidR="00EC4A31" w:rsidRPr="004E22FE">
        <w:rPr>
          <w:rFonts w:ascii="Arial" w:hAnsi="Arial" w:cs="Arial"/>
          <w:i/>
          <w:sz w:val="22"/>
          <w:szCs w:val="22"/>
        </w:rPr>
        <w:t>de novo</w:t>
      </w:r>
      <w:r w:rsidR="00EC4A31" w:rsidRPr="004E22FE">
        <w:rPr>
          <w:rFonts w:ascii="Arial" w:hAnsi="Arial" w:cs="Arial"/>
          <w:sz w:val="22"/>
          <w:szCs w:val="22"/>
        </w:rPr>
        <w:t xml:space="preserve"> transcript clustering.  </w:t>
      </w:r>
      <w:r w:rsidR="00557DC1" w:rsidRPr="004E22FE">
        <w:rPr>
          <w:rFonts w:ascii="Arial" w:hAnsi="Arial" w:cs="Arial"/>
          <w:sz w:val="22"/>
          <w:szCs w:val="22"/>
        </w:rPr>
        <w:t>Our recently-</w:t>
      </w:r>
      <w:r w:rsidR="00AB3710" w:rsidRPr="004E22FE">
        <w:rPr>
          <w:rFonts w:ascii="Arial" w:hAnsi="Arial" w:cs="Arial"/>
          <w:sz w:val="22"/>
          <w:szCs w:val="22"/>
        </w:rPr>
        <w:t xml:space="preserve">developed tool, </w:t>
      </w:r>
      <w:r w:rsidR="00AB3710" w:rsidRPr="004E22FE">
        <w:rPr>
          <w:rFonts w:ascii="Arial" w:hAnsi="Arial" w:cs="Arial"/>
          <w:i/>
          <w:sz w:val="22"/>
          <w:szCs w:val="22"/>
        </w:rPr>
        <w:t>Salmon</w:t>
      </w:r>
      <w:r w:rsidR="00AB3710" w:rsidRPr="004E22FE">
        <w:rPr>
          <w:rFonts w:ascii="Arial" w:hAnsi="Arial" w:cs="Arial"/>
          <w:sz w:val="22"/>
          <w:szCs w:val="22"/>
        </w:rPr>
        <w:t>, improves on both the speed and accuracy of our approach in Sailfish, and combines quasi-mapping with a novel dual-phase inference algorithm and transcriptome-wide models of sequence-specific, fragment GC and position-specific bias to produce accurate, bias-corrected</w:t>
      </w:r>
      <w:r w:rsidR="00F506A5">
        <w:rPr>
          <w:rFonts w:ascii="Arial" w:hAnsi="Arial" w:cs="Arial"/>
          <w:sz w:val="22"/>
          <w:szCs w:val="22"/>
        </w:rPr>
        <w:t xml:space="preserve"> transcript abundance estimates</w:t>
      </w:r>
      <w:r w:rsidR="00AB3710" w:rsidRPr="004E22FE">
        <w:rPr>
          <w:rFonts w:ascii="Arial" w:hAnsi="Arial" w:cs="Arial"/>
          <w:sz w:val="22"/>
          <w:szCs w:val="22"/>
        </w:rPr>
        <w:t>.</w:t>
      </w:r>
      <w:r w:rsidR="00557DC1" w:rsidRPr="004E22FE">
        <w:rPr>
          <w:rFonts w:ascii="Arial" w:hAnsi="Arial" w:cs="Arial"/>
          <w:sz w:val="22"/>
          <w:szCs w:val="22"/>
        </w:rPr>
        <w:t xml:space="preserve">  Salmon also efficiently generates estimates of the inherent uncertainty present in its abundance </w:t>
      </w:r>
      <w:r w:rsidR="00F506A5">
        <w:rPr>
          <w:rFonts w:ascii="Arial" w:hAnsi="Arial" w:cs="Arial"/>
          <w:sz w:val="22"/>
          <w:szCs w:val="22"/>
        </w:rPr>
        <w:t>estimates</w:t>
      </w:r>
      <w:r w:rsidR="00557DC1" w:rsidRPr="004E22FE">
        <w:rPr>
          <w:rFonts w:ascii="Arial" w:hAnsi="Arial" w:cs="Arial"/>
          <w:sz w:val="22"/>
          <w:szCs w:val="22"/>
        </w:rPr>
        <w:t>.</w:t>
      </w:r>
      <w:r w:rsidR="00F506A5">
        <w:rPr>
          <w:rFonts w:ascii="Arial" w:hAnsi="Arial" w:cs="Arial"/>
          <w:sz w:val="22"/>
          <w:szCs w:val="22"/>
        </w:rPr>
        <w:t xml:space="preserve"> </w:t>
      </w:r>
      <w:r w:rsidR="00F673DD">
        <w:rPr>
          <w:rFonts w:ascii="Arial" w:hAnsi="Arial" w:cs="Arial"/>
          <w:sz w:val="22"/>
          <w:szCs w:val="22"/>
        </w:rPr>
        <w:t xml:space="preserve">Our recently-developed method </w:t>
      </w:r>
      <w:proofErr w:type="spellStart"/>
      <w:r w:rsidR="00F673DD">
        <w:rPr>
          <w:rFonts w:ascii="Arial" w:hAnsi="Arial" w:cs="Arial"/>
          <w:sz w:val="22"/>
          <w:szCs w:val="22"/>
        </w:rPr>
        <w:t>alevin</w:t>
      </w:r>
      <w:proofErr w:type="spellEnd"/>
      <w:r w:rsidR="00F673DD">
        <w:rPr>
          <w:rFonts w:ascii="Arial" w:hAnsi="Arial" w:cs="Arial"/>
          <w:sz w:val="22"/>
          <w:szCs w:val="22"/>
        </w:rPr>
        <w:t xml:space="preserve"> extends our quantification tool into the domain of single-cell data, and introduces new efficient and principled algorithms for quantifying gene expression from high-throughput, tagged-end sequencing data. </w:t>
      </w:r>
      <w:r w:rsidR="00F506A5">
        <w:rPr>
          <w:rFonts w:ascii="Arial" w:hAnsi="Arial" w:cs="Arial"/>
          <w:sz w:val="22"/>
          <w:szCs w:val="22"/>
        </w:rPr>
        <w:t xml:space="preserve">These tools are representative of our dedication </w:t>
      </w:r>
      <w:r w:rsidR="00BB1303">
        <w:rPr>
          <w:rFonts w:ascii="Arial" w:hAnsi="Arial" w:cs="Arial"/>
          <w:sz w:val="22"/>
          <w:szCs w:val="22"/>
        </w:rPr>
        <w:t>to developing computationally efficient and highly-accurate methods for processing high-throughput sequencing data.</w:t>
      </w:r>
    </w:p>
    <w:p w14:paraId="382A2164" w14:textId="77777777" w:rsidR="00F506A5" w:rsidRPr="004E22FE" w:rsidRDefault="00F506A5" w:rsidP="00557DC1">
      <w:pPr>
        <w:rPr>
          <w:rFonts w:ascii="Arial" w:hAnsi="Arial" w:cs="Arial"/>
          <w:sz w:val="22"/>
          <w:szCs w:val="22"/>
        </w:rPr>
      </w:pPr>
    </w:p>
    <w:p w14:paraId="33CAF469" w14:textId="0EDB793C" w:rsidR="00F92FCE" w:rsidRDefault="00557DC1" w:rsidP="00F92FCE">
      <w:pPr>
        <w:pStyle w:val="DataField11pt-Single"/>
        <w:numPr>
          <w:ilvl w:val="0"/>
          <w:numId w:val="1"/>
        </w:numPr>
        <w:rPr>
          <w:szCs w:val="22"/>
        </w:rPr>
      </w:pPr>
      <w:r w:rsidRPr="004E22FE">
        <w:rPr>
          <w:b/>
          <w:bCs/>
          <w:szCs w:val="22"/>
        </w:rPr>
        <w:t xml:space="preserve">Patro, R, </w:t>
      </w:r>
      <w:r w:rsidRPr="004E22FE">
        <w:rPr>
          <w:color w:val="222222"/>
          <w:szCs w:val="22"/>
          <w:shd w:val="clear" w:color="auto" w:fill="FFFFFF"/>
        </w:rPr>
        <w:t>Mount, S. M., and Kingsf</w:t>
      </w:r>
      <w:r w:rsidR="00F92FCE" w:rsidRPr="004E22FE">
        <w:rPr>
          <w:color w:val="222222"/>
          <w:szCs w:val="22"/>
          <w:shd w:val="clear" w:color="auto" w:fill="FFFFFF"/>
        </w:rPr>
        <w:t>ord, C</w:t>
      </w:r>
      <w:r w:rsidRPr="004E22FE">
        <w:rPr>
          <w:color w:val="222222"/>
          <w:szCs w:val="22"/>
          <w:shd w:val="clear" w:color="auto" w:fill="FFFFFF"/>
        </w:rPr>
        <w:t>. (2014). Sailfish enables alignment-free isoform quantification from RNA-seq reads using lightweight algorithms.</w:t>
      </w:r>
      <w:r w:rsidRPr="004E22FE">
        <w:rPr>
          <w:rStyle w:val="apple-converted-space"/>
          <w:color w:val="222222"/>
          <w:szCs w:val="22"/>
          <w:shd w:val="clear" w:color="auto" w:fill="FFFFFF"/>
        </w:rPr>
        <w:t> </w:t>
      </w:r>
      <w:r w:rsidRPr="004E22FE">
        <w:rPr>
          <w:iCs/>
          <w:color w:val="222222"/>
          <w:szCs w:val="22"/>
        </w:rPr>
        <w:t>Nature biotechnology</w:t>
      </w:r>
      <w:r w:rsidRPr="004E22FE">
        <w:rPr>
          <w:rStyle w:val="apple-converted-space"/>
          <w:color w:val="222222"/>
          <w:szCs w:val="22"/>
          <w:shd w:val="clear" w:color="auto" w:fill="FFFFFF"/>
        </w:rPr>
        <w:t> </w:t>
      </w:r>
      <w:r w:rsidRPr="004E22FE">
        <w:rPr>
          <w:color w:val="222222"/>
          <w:szCs w:val="22"/>
          <w:shd w:val="clear" w:color="auto" w:fill="FFFFFF"/>
        </w:rPr>
        <w:t>32.5 (2014): 462-464.</w:t>
      </w:r>
      <w:r w:rsidR="00F92FCE" w:rsidRPr="004E22FE">
        <w:rPr>
          <w:color w:val="222222"/>
          <w:szCs w:val="22"/>
          <w:shd w:val="clear" w:color="auto" w:fill="FFFFFF"/>
        </w:rPr>
        <w:t xml:space="preserve"> PMCID:</w:t>
      </w:r>
      <w:hyperlink r:id="rId8" w:history="1">
        <w:r w:rsidR="00F92FCE" w:rsidRPr="004E22FE">
          <w:rPr>
            <w:rStyle w:val="Hyperlink"/>
            <w:color w:val="333333"/>
            <w:szCs w:val="22"/>
            <w:u w:val="none"/>
            <w:shd w:val="clear" w:color="auto" w:fill="FFFFFF"/>
          </w:rPr>
          <w:t>PMC4077321</w:t>
        </w:r>
      </w:hyperlink>
      <w:r w:rsidR="00F92FCE" w:rsidRPr="004E22FE">
        <w:rPr>
          <w:szCs w:val="22"/>
        </w:rPr>
        <w:t>.</w:t>
      </w:r>
    </w:p>
    <w:p w14:paraId="2B2E67A9" w14:textId="24C00B9C" w:rsidR="004114BF" w:rsidRPr="004114BF" w:rsidRDefault="004114BF" w:rsidP="00F92FCE">
      <w:pPr>
        <w:pStyle w:val="DataField11pt-Single"/>
        <w:numPr>
          <w:ilvl w:val="0"/>
          <w:numId w:val="1"/>
        </w:numPr>
        <w:rPr>
          <w:szCs w:val="22"/>
        </w:rPr>
      </w:pPr>
      <w:proofErr w:type="spellStart"/>
      <w:r>
        <w:rPr>
          <w:bCs/>
          <w:szCs w:val="22"/>
        </w:rPr>
        <w:t>Avi</w:t>
      </w:r>
      <w:proofErr w:type="spellEnd"/>
      <w:r>
        <w:rPr>
          <w:bCs/>
          <w:szCs w:val="22"/>
        </w:rPr>
        <w:t xml:space="preserve"> Srivastava, </w:t>
      </w:r>
      <w:proofErr w:type="spellStart"/>
      <w:r>
        <w:rPr>
          <w:bCs/>
          <w:szCs w:val="22"/>
        </w:rPr>
        <w:t>Laraib</w:t>
      </w:r>
      <w:proofErr w:type="spellEnd"/>
      <w:r>
        <w:rPr>
          <w:bCs/>
          <w:szCs w:val="22"/>
        </w:rPr>
        <w:t xml:space="preserve"> Malik, Tom Sean Smith, Ian </w:t>
      </w:r>
      <w:proofErr w:type="spellStart"/>
      <w:r>
        <w:rPr>
          <w:bCs/>
          <w:szCs w:val="22"/>
        </w:rPr>
        <w:t>Sudbery</w:t>
      </w:r>
      <w:proofErr w:type="spellEnd"/>
      <w:r>
        <w:rPr>
          <w:bCs/>
          <w:szCs w:val="22"/>
        </w:rPr>
        <w:t xml:space="preserve">, </w:t>
      </w:r>
      <w:r>
        <w:rPr>
          <w:b/>
          <w:bCs/>
          <w:szCs w:val="22"/>
        </w:rPr>
        <w:t>Rob Patro</w:t>
      </w:r>
    </w:p>
    <w:p w14:paraId="768A237B" w14:textId="47B0CFE0" w:rsidR="004114BF" w:rsidRDefault="004114BF" w:rsidP="004114BF">
      <w:pPr>
        <w:pStyle w:val="DataField11pt-Single"/>
        <w:ind w:left="720"/>
        <w:rPr>
          <w:bCs/>
          <w:szCs w:val="22"/>
        </w:rPr>
      </w:pPr>
      <w:proofErr w:type="spellStart"/>
      <w:r>
        <w:rPr>
          <w:bCs/>
          <w:szCs w:val="22"/>
        </w:rPr>
        <w:t>Alevin</w:t>
      </w:r>
      <w:proofErr w:type="spellEnd"/>
      <w:r>
        <w:rPr>
          <w:bCs/>
          <w:szCs w:val="22"/>
        </w:rPr>
        <w:t xml:space="preserve"> efficiently estimates accurate gene abundances from </w:t>
      </w:r>
      <w:proofErr w:type="spellStart"/>
      <w:r>
        <w:rPr>
          <w:bCs/>
          <w:szCs w:val="22"/>
        </w:rPr>
        <w:t>dscRNA</w:t>
      </w:r>
      <w:proofErr w:type="spellEnd"/>
      <w:r>
        <w:rPr>
          <w:bCs/>
          <w:szCs w:val="22"/>
        </w:rPr>
        <w:t>-seq data</w:t>
      </w:r>
    </w:p>
    <w:p w14:paraId="2C800E49" w14:textId="6523978B" w:rsidR="004114BF" w:rsidRDefault="004114BF" w:rsidP="004114BF">
      <w:pPr>
        <w:pStyle w:val="DataField11pt-Single"/>
        <w:ind w:left="720"/>
        <w:rPr>
          <w:szCs w:val="22"/>
        </w:rPr>
      </w:pPr>
      <w:proofErr w:type="spellStart"/>
      <w:r>
        <w:rPr>
          <w:bCs/>
          <w:szCs w:val="22"/>
        </w:rPr>
        <w:t>bioRxiv</w:t>
      </w:r>
      <w:proofErr w:type="spellEnd"/>
      <w:r>
        <w:rPr>
          <w:bCs/>
          <w:szCs w:val="22"/>
        </w:rPr>
        <w:t xml:space="preserve"> 335000; </w:t>
      </w:r>
      <w:proofErr w:type="spellStart"/>
      <w:r>
        <w:rPr>
          <w:bCs/>
          <w:szCs w:val="22"/>
        </w:rPr>
        <w:t>doi</w:t>
      </w:r>
      <w:proofErr w:type="spellEnd"/>
      <w:r>
        <w:rPr>
          <w:bCs/>
          <w:szCs w:val="22"/>
        </w:rPr>
        <w:t>: https://doi.org/10.1101/335000</w:t>
      </w:r>
    </w:p>
    <w:p w14:paraId="1DA95FCB" w14:textId="14C6B45D" w:rsidR="00F92FCE" w:rsidRPr="004E22FE" w:rsidRDefault="00557DC1" w:rsidP="00F92FCE">
      <w:pPr>
        <w:pStyle w:val="ListParagraph"/>
        <w:numPr>
          <w:ilvl w:val="0"/>
          <w:numId w:val="1"/>
        </w:numPr>
        <w:autoSpaceDE/>
        <w:autoSpaceDN/>
        <w:rPr>
          <w:rFonts w:cs="Arial"/>
          <w:szCs w:val="22"/>
        </w:rPr>
      </w:pPr>
      <w:r w:rsidRPr="004E22FE">
        <w:rPr>
          <w:rFonts w:cs="Arial"/>
          <w:color w:val="222222"/>
          <w:szCs w:val="22"/>
          <w:shd w:val="clear" w:color="auto" w:fill="FFFFFF"/>
        </w:rPr>
        <w:lastRenderedPageBreak/>
        <w:t xml:space="preserve">Srivastava, A., Sarkar, H., Gupta, N., and </w:t>
      </w:r>
      <w:r w:rsidRPr="004E22FE">
        <w:rPr>
          <w:rFonts w:cs="Arial"/>
          <w:b/>
          <w:color w:val="222222"/>
          <w:szCs w:val="22"/>
          <w:shd w:val="clear" w:color="auto" w:fill="FFFFFF"/>
        </w:rPr>
        <w:t>Patro, R</w:t>
      </w:r>
      <w:r w:rsidRPr="004E22FE">
        <w:rPr>
          <w:rFonts w:cs="Arial"/>
          <w:color w:val="222222"/>
          <w:szCs w:val="22"/>
          <w:shd w:val="clear" w:color="auto" w:fill="FFFFFF"/>
        </w:rPr>
        <w:t xml:space="preserve">. (2016). </w:t>
      </w:r>
      <w:proofErr w:type="spellStart"/>
      <w:r w:rsidRPr="004E22FE">
        <w:rPr>
          <w:rFonts w:cs="Arial"/>
          <w:color w:val="222222"/>
          <w:szCs w:val="22"/>
          <w:shd w:val="clear" w:color="auto" w:fill="FFFFFF"/>
        </w:rPr>
        <w:t>RapMap</w:t>
      </w:r>
      <w:proofErr w:type="spellEnd"/>
      <w:r w:rsidRPr="004E22FE">
        <w:rPr>
          <w:rFonts w:cs="Arial"/>
          <w:color w:val="222222"/>
          <w:szCs w:val="22"/>
          <w:shd w:val="clear" w:color="auto" w:fill="FFFFFF"/>
        </w:rPr>
        <w:t>: a rapid, sensitive and accurate tool for mapping RNA-seq reads to transcriptomes. </w:t>
      </w:r>
      <w:r w:rsidRPr="004E22FE">
        <w:rPr>
          <w:rFonts w:cs="Arial"/>
          <w:i/>
          <w:iCs/>
          <w:color w:val="222222"/>
          <w:szCs w:val="22"/>
        </w:rPr>
        <w:t>Bioinformatics</w:t>
      </w:r>
      <w:r w:rsidRPr="004E22FE">
        <w:rPr>
          <w:rFonts w:cs="Arial"/>
          <w:color w:val="222222"/>
          <w:szCs w:val="22"/>
          <w:shd w:val="clear" w:color="auto" w:fill="FFFFFF"/>
        </w:rPr>
        <w:t>, </w:t>
      </w:r>
      <w:r w:rsidRPr="004E22FE">
        <w:rPr>
          <w:rFonts w:cs="Arial"/>
          <w:i/>
          <w:iCs/>
          <w:color w:val="222222"/>
          <w:szCs w:val="22"/>
        </w:rPr>
        <w:t>32</w:t>
      </w:r>
      <w:r w:rsidRPr="004E22FE">
        <w:rPr>
          <w:rFonts w:cs="Arial"/>
          <w:color w:val="222222"/>
          <w:szCs w:val="22"/>
          <w:shd w:val="clear" w:color="auto" w:fill="FFFFFF"/>
        </w:rPr>
        <w:t>(12), i192-i200.</w:t>
      </w:r>
      <w:r w:rsidR="00F92FCE" w:rsidRPr="004E22FE">
        <w:rPr>
          <w:rFonts w:cs="Arial"/>
          <w:color w:val="222222"/>
          <w:szCs w:val="22"/>
          <w:shd w:val="clear" w:color="auto" w:fill="FFFFFF"/>
        </w:rPr>
        <w:t xml:space="preserve"> </w:t>
      </w:r>
      <w:proofErr w:type="gramStart"/>
      <w:r w:rsidR="00F92FCE" w:rsidRPr="004E22FE">
        <w:rPr>
          <w:rFonts w:cs="Arial"/>
          <w:color w:val="222222"/>
          <w:szCs w:val="22"/>
          <w:shd w:val="clear" w:color="auto" w:fill="FFFFFF"/>
        </w:rPr>
        <w:t>PMCID:</w:t>
      </w:r>
      <w:r w:rsidR="00F92FCE" w:rsidRPr="004E22FE">
        <w:rPr>
          <w:rFonts w:cs="Arial"/>
          <w:color w:val="000000"/>
          <w:szCs w:val="22"/>
          <w:shd w:val="clear" w:color="auto" w:fill="FFFFFF"/>
        </w:rPr>
        <w:t>PMC</w:t>
      </w:r>
      <w:proofErr w:type="gramEnd"/>
      <w:r w:rsidR="00F92FCE" w:rsidRPr="004E22FE">
        <w:rPr>
          <w:rFonts w:cs="Arial"/>
          <w:color w:val="000000"/>
          <w:szCs w:val="22"/>
          <w:shd w:val="clear" w:color="auto" w:fill="FFFFFF"/>
        </w:rPr>
        <w:t>4908361.</w:t>
      </w:r>
    </w:p>
    <w:p w14:paraId="44A9E9FA" w14:textId="2EE54319" w:rsidR="00B27A02" w:rsidRPr="00C074FD" w:rsidRDefault="001B4791" w:rsidP="00B27A02">
      <w:pPr>
        <w:pStyle w:val="DataField11pt-Single"/>
        <w:numPr>
          <w:ilvl w:val="0"/>
          <w:numId w:val="1"/>
        </w:numPr>
        <w:rPr>
          <w:rStyle w:val="Strong"/>
          <w:b w:val="0"/>
          <w:szCs w:val="22"/>
        </w:rPr>
      </w:pPr>
      <w:r w:rsidRPr="00C074FD">
        <w:rPr>
          <w:b/>
          <w:bCs/>
          <w:szCs w:val="22"/>
        </w:rPr>
        <w:t>Patro, R.</w:t>
      </w:r>
      <w:r w:rsidRPr="00C074FD">
        <w:rPr>
          <w:bCs/>
          <w:szCs w:val="22"/>
        </w:rPr>
        <w:t xml:space="preserve">, Duggal, G., </w:t>
      </w:r>
      <w:r w:rsidRPr="00C074FD">
        <w:rPr>
          <w:b/>
          <w:bCs/>
          <w:szCs w:val="22"/>
        </w:rPr>
        <w:t>Love, M.I.,</w:t>
      </w:r>
      <w:r w:rsidRPr="00C074FD">
        <w:rPr>
          <w:bCs/>
          <w:szCs w:val="22"/>
        </w:rPr>
        <w:t xml:space="preserve"> Irizarry, R.A., Kingsford, C. (2016). </w:t>
      </w:r>
      <w:r w:rsidR="00C074FD" w:rsidRPr="00915B81">
        <w:rPr>
          <w:bCs/>
        </w:rPr>
        <w:t>Salmon provides fast and bias-aware quantification of transcript expression</w:t>
      </w:r>
      <w:r w:rsidR="00C074FD">
        <w:rPr>
          <w:bCs/>
        </w:rPr>
        <w:t xml:space="preserve">. Nature Methods, 14(4), 417-419. PMCID: </w:t>
      </w:r>
      <w:r w:rsidR="00C074FD" w:rsidRPr="00D359FB">
        <w:rPr>
          <w:bCs/>
        </w:rPr>
        <w:t>PMC5600148</w:t>
      </w:r>
      <w:r w:rsidR="00C074FD">
        <w:rPr>
          <w:bCs/>
        </w:rPr>
        <w:t>.</w:t>
      </w:r>
    </w:p>
    <w:p w14:paraId="45820339" w14:textId="77777777" w:rsidR="00B27A02" w:rsidRPr="004E22FE" w:rsidRDefault="00B27A02" w:rsidP="00B27A02">
      <w:pPr>
        <w:pStyle w:val="DataField11pt-Single"/>
        <w:rPr>
          <w:rStyle w:val="Strong"/>
          <w:b w:val="0"/>
          <w:szCs w:val="22"/>
        </w:rPr>
      </w:pPr>
    </w:p>
    <w:p w14:paraId="27C26EA9" w14:textId="77777777" w:rsidR="00B27A02" w:rsidRPr="004E22FE" w:rsidRDefault="00B27A02" w:rsidP="00B27A02">
      <w:pPr>
        <w:pStyle w:val="DataField11pt-Single"/>
        <w:rPr>
          <w:rStyle w:val="Strong"/>
          <w:szCs w:val="22"/>
        </w:rPr>
      </w:pPr>
      <w:r w:rsidRPr="004E22FE">
        <w:rPr>
          <w:rStyle w:val="Strong"/>
          <w:szCs w:val="22"/>
        </w:rPr>
        <w:t>B. Positions and Honors</w:t>
      </w:r>
    </w:p>
    <w:p w14:paraId="691C11C6" w14:textId="77777777" w:rsidR="00B27A02" w:rsidRPr="004E22FE" w:rsidRDefault="00B27A02" w:rsidP="00B27A02">
      <w:pPr>
        <w:pStyle w:val="DataField11pt-Single"/>
        <w:rPr>
          <w:rStyle w:val="Strong"/>
          <w:b w:val="0"/>
          <w:szCs w:val="22"/>
        </w:rPr>
      </w:pPr>
    </w:p>
    <w:p w14:paraId="74E2C499" w14:textId="77777777" w:rsidR="00B27A02" w:rsidRPr="004E22FE" w:rsidRDefault="00B27A02" w:rsidP="00B27A02">
      <w:pPr>
        <w:pStyle w:val="DataField11pt-Single"/>
        <w:rPr>
          <w:b/>
          <w:bCs/>
          <w:szCs w:val="22"/>
          <w:u w:val="single"/>
        </w:rPr>
      </w:pPr>
      <w:r w:rsidRPr="004E22FE">
        <w:rPr>
          <w:b/>
          <w:bCs/>
          <w:szCs w:val="22"/>
          <w:u w:val="single"/>
        </w:rPr>
        <w:t>Positions and Employment</w:t>
      </w:r>
    </w:p>
    <w:p w14:paraId="3A9D2276" w14:textId="77777777" w:rsidR="00756FB3" w:rsidRPr="004E22FE" w:rsidRDefault="00756FB3" w:rsidP="00756FB3">
      <w:pPr>
        <w:tabs>
          <w:tab w:val="left" w:pos="1440"/>
        </w:tabs>
        <w:ind w:left="1440" w:right="288" w:hanging="1440"/>
        <w:rPr>
          <w:rFonts w:ascii="Arial" w:hAnsi="Arial" w:cs="Arial"/>
          <w:sz w:val="22"/>
          <w:szCs w:val="22"/>
        </w:rPr>
      </w:pPr>
      <w:r w:rsidRPr="004E22FE">
        <w:rPr>
          <w:rFonts w:ascii="Arial" w:hAnsi="Arial" w:cs="Arial"/>
          <w:sz w:val="22"/>
          <w:szCs w:val="22"/>
        </w:rPr>
        <w:t>2006-2012</w:t>
      </w:r>
      <w:r w:rsidRPr="004E22FE">
        <w:rPr>
          <w:rFonts w:ascii="Arial" w:hAnsi="Arial" w:cs="Arial"/>
          <w:sz w:val="22"/>
          <w:szCs w:val="22"/>
        </w:rPr>
        <w:tab/>
        <w:t>Research &amp; Teaching Assistant, Computer Science Department, University of Maryland, College Park.</w:t>
      </w:r>
    </w:p>
    <w:p w14:paraId="393FCC87" w14:textId="77777777" w:rsidR="00756FB3" w:rsidRPr="004E22FE" w:rsidRDefault="00756FB3" w:rsidP="00756FB3">
      <w:pPr>
        <w:tabs>
          <w:tab w:val="left" w:pos="1440"/>
        </w:tabs>
        <w:ind w:left="1440" w:right="288" w:hanging="1440"/>
        <w:rPr>
          <w:rFonts w:ascii="Arial" w:hAnsi="Arial" w:cs="Arial"/>
          <w:sz w:val="22"/>
          <w:szCs w:val="22"/>
        </w:rPr>
      </w:pPr>
      <w:r w:rsidRPr="004E22FE">
        <w:rPr>
          <w:rFonts w:ascii="Arial" w:hAnsi="Arial" w:cs="Arial"/>
          <w:sz w:val="22"/>
          <w:szCs w:val="22"/>
        </w:rPr>
        <w:t>2012-2014</w:t>
      </w:r>
      <w:r w:rsidRPr="004E22FE">
        <w:rPr>
          <w:rFonts w:ascii="Arial" w:hAnsi="Arial" w:cs="Arial"/>
          <w:sz w:val="22"/>
          <w:szCs w:val="22"/>
        </w:rPr>
        <w:tab/>
        <w:t>Postdoctoral Research Associate, Department of Computational Biology, School of Computer Science, Carnegie Mellon University, Pittsburgh, PA. (Carl Kingsford, Supervisor)</w:t>
      </w:r>
    </w:p>
    <w:p w14:paraId="5F9631B4" w14:textId="77777777" w:rsidR="00756FB3" w:rsidRPr="004E22FE" w:rsidRDefault="00756FB3" w:rsidP="00756FB3">
      <w:pPr>
        <w:tabs>
          <w:tab w:val="left" w:pos="1440"/>
        </w:tabs>
        <w:ind w:left="1440" w:right="288" w:hanging="1440"/>
        <w:rPr>
          <w:rFonts w:ascii="Arial" w:hAnsi="Arial" w:cs="Arial"/>
          <w:sz w:val="22"/>
          <w:szCs w:val="22"/>
        </w:rPr>
      </w:pPr>
      <w:r w:rsidRPr="004E22FE">
        <w:rPr>
          <w:rFonts w:ascii="Arial" w:hAnsi="Arial" w:cs="Arial"/>
          <w:sz w:val="22"/>
          <w:szCs w:val="22"/>
        </w:rPr>
        <w:t>2014-Present</w:t>
      </w:r>
      <w:r w:rsidRPr="004E22FE">
        <w:rPr>
          <w:rFonts w:ascii="Arial" w:hAnsi="Arial" w:cs="Arial"/>
          <w:sz w:val="22"/>
          <w:szCs w:val="22"/>
        </w:rPr>
        <w:tab/>
        <w:t>Assistant Professor, Department of Computer Science, Stony Brook University, Stony Brook, NY</w:t>
      </w:r>
    </w:p>
    <w:p w14:paraId="1FFDBE5A" w14:textId="77777777" w:rsidR="00B27A02" w:rsidRPr="004E22FE" w:rsidRDefault="00B27A02" w:rsidP="00B27A02">
      <w:pPr>
        <w:pStyle w:val="Heading2"/>
        <w:rPr>
          <w:rFonts w:cs="Arial"/>
          <w:szCs w:val="22"/>
          <w:u w:val="single"/>
        </w:rPr>
      </w:pPr>
      <w:r w:rsidRPr="004E22FE">
        <w:rPr>
          <w:rFonts w:cs="Arial"/>
          <w:szCs w:val="22"/>
          <w:u w:val="single"/>
        </w:rPr>
        <w:t>Other Experience and Professional Memberships</w:t>
      </w:r>
    </w:p>
    <w:p w14:paraId="3C6FB295" w14:textId="2422C9E2" w:rsidR="00FC300C" w:rsidRDefault="00756FB3" w:rsidP="00756FB3">
      <w:pPr>
        <w:rPr>
          <w:rFonts w:ascii="Arial" w:hAnsi="Arial" w:cs="Arial"/>
          <w:sz w:val="22"/>
          <w:szCs w:val="22"/>
        </w:rPr>
      </w:pPr>
      <w:r w:rsidRPr="004E22FE">
        <w:rPr>
          <w:rFonts w:ascii="Arial" w:hAnsi="Arial" w:cs="Arial"/>
          <w:sz w:val="22"/>
          <w:szCs w:val="22"/>
        </w:rPr>
        <w:t>2013,2015-</w:t>
      </w:r>
      <w:r w:rsidRPr="004E22FE">
        <w:rPr>
          <w:rFonts w:ascii="Arial" w:hAnsi="Arial" w:cs="Arial"/>
          <w:sz w:val="22"/>
          <w:szCs w:val="22"/>
        </w:rPr>
        <w:tab/>
        <w:t>Member, International Society for Computational Biology</w:t>
      </w:r>
    </w:p>
    <w:p w14:paraId="6951F559" w14:textId="17EE785B" w:rsidR="00C074FD" w:rsidRPr="004E22FE" w:rsidRDefault="00FC300C" w:rsidP="00FC300C">
      <w:pPr>
        <w:ind w:left="1440" w:hanging="1440"/>
        <w:rPr>
          <w:rFonts w:ascii="Arial" w:hAnsi="Arial" w:cs="Arial"/>
          <w:sz w:val="22"/>
          <w:szCs w:val="22"/>
        </w:rPr>
      </w:pPr>
      <w:r>
        <w:rPr>
          <w:rFonts w:ascii="Arial" w:hAnsi="Arial" w:cs="Arial"/>
          <w:sz w:val="22"/>
          <w:szCs w:val="22"/>
        </w:rPr>
        <w:t>2018</w:t>
      </w:r>
      <w:r>
        <w:rPr>
          <w:rFonts w:ascii="Arial" w:hAnsi="Arial" w:cs="Arial"/>
          <w:sz w:val="22"/>
          <w:szCs w:val="22"/>
        </w:rPr>
        <w:tab/>
      </w:r>
      <w:r w:rsidR="00C074FD">
        <w:rPr>
          <w:rFonts w:ascii="Arial" w:hAnsi="Arial" w:cs="Arial"/>
          <w:sz w:val="22"/>
          <w:szCs w:val="22"/>
        </w:rPr>
        <w:t xml:space="preserve">Program committee, ISMB, RECOMB-Seq, </w:t>
      </w:r>
      <w:proofErr w:type="spellStart"/>
      <w:r w:rsidR="00C074FD">
        <w:rPr>
          <w:rFonts w:ascii="Arial" w:hAnsi="Arial" w:cs="Arial"/>
          <w:sz w:val="22"/>
          <w:szCs w:val="22"/>
        </w:rPr>
        <w:t>HiCOMB</w:t>
      </w:r>
      <w:proofErr w:type="spellEnd"/>
      <w:r w:rsidR="00C074FD">
        <w:rPr>
          <w:rFonts w:ascii="Arial" w:hAnsi="Arial" w:cs="Arial"/>
          <w:sz w:val="22"/>
          <w:szCs w:val="22"/>
        </w:rPr>
        <w:t>, WABI, ACM-BCB</w:t>
      </w:r>
      <w:r>
        <w:rPr>
          <w:rFonts w:ascii="Arial" w:hAnsi="Arial" w:cs="Arial"/>
          <w:sz w:val="22"/>
          <w:szCs w:val="22"/>
        </w:rPr>
        <w:t>, RECOMB (2019), RECOMB 2019 p</w:t>
      </w:r>
      <w:bookmarkStart w:id="0" w:name="_GoBack"/>
      <w:bookmarkEnd w:id="0"/>
      <w:r>
        <w:rPr>
          <w:rFonts w:ascii="Arial" w:hAnsi="Arial" w:cs="Arial"/>
          <w:sz w:val="22"/>
          <w:szCs w:val="22"/>
        </w:rPr>
        <w:t>oster chair, IPDPS (2019)</w:t>
      </w:r>
    </w:p>
    <w:p w14:paraId="10DA323F" w14:textId="357F2241" w:rsidR="00756FB3" w:rsidRPr="004E22FE" w:rsidRDefault="00756FB3" w:rsidP="006D04F2">
      <w:pPr>
        <w:tabs>
          <w:tab w:val="left" w:pos="1440"/>
        </w:tabs>
        <w:ind w:left="1440" w:hanging="1440"/>
        <w:rPr>
          <w:rFonts w:ascii="Arial" w:hAnsi="Arial" w:cs="Arial"/>
          <w:sz w:val="22"/>
          <w:szCs w:val="22"/>
        </w:rPr>
      </w:pPr>
      <w:r w:rsidRPr="004E22FE">
        <w:rPr>
          <w:rFonts w:ascii="Arial" w:hAnsi="Arial" w:cs="Arial"/>
          <w:sz w:val="22"/>
          <w:szCs w:val="22"/>
        </w:rPr>
        <w:t>2017</w:t>
      </w:r>
      <w:r w:rsidRPr="004E22FE">
        <w:rPr>
          <w:rFonts w:ascii="Arial" w:hAnsi="Arial" w:cs="Arial"/>
          <w:sz w:val="22"/>
          <w:szCs w:val="22"/>
        </w:rPr>
        <w:tab/>
      </w:r>
      <w:r w:rsidR="00C074FD">
        <w:rPr>
          <w:rFonts w:ascii="Arial" w:hAnsi="Arial" w:cs="Arial"/>
          <w:sz w:val="22"/>
          <w:szCs w:val="22"/>
        </w:rPr>
        <w:t xml:space="preserve">Program committee, ACM-BCB, </w:t>
      </w:r>
      <w:r w:rsidR="006D04F2" w:rsidRPr="004E22FE">
        <w:rPr>
          <w:rFonts w:ascii="Arial" w:hAnsi="Arial" w:cs="Arial"/>
          <w:sz w:val="22"/>
          <w:szCs w:val="22"/>
        </w:rPr>
        <w:t xml:space="preserve">Asia Pacific Bioinformatics Conference (APBC), </w:t>
      </w:r>
      <w:proofErr w:type="spellStart"/>
      <w:ins w:id="1" w:author="Robert S Patro" w:date="2016-11-16T10:19:00Z">
        <w:r w:rsidRPr="004E22FE">
          <w:rPr>
            <w:rFonts w:ascii="Arial" w:hAnsi="Arial" w:cs="Arial"/>
            <w:sz w:val="22"/>
            <w:szCs w:val="22"/>
          </w:rPr>
          <w:t>HiCOMB</w:t>
        </w:r>
        <w:proofErr w:type="spellEnd"/>
        <w:r w:rsidRPr="004E22FE">
          <w:rPr>
            <w:rFonts w:ascii="Arial" w:hAnsi="Arial" w:cs="Arial"/>
            <w:sz w:val="22"/>
            <w:szCs w:val="22"/>
          </w:rPr>
          <w:t xml:space="preserve"> 2017</w:t>
        </w:r>
      </w:ins>
      <w:r w:rsidRPr="004E22FE">
        <w:rPr>
          <w:rFonts w:ascii="Arial" w:hAnsi="Arial" w:cs="Arial"/>
          <w:sz w:val="22"/>
          <w:szCs w:val="22"/>
        </w:rPr>
        <w:t xml:space="preserve">, </w:t>
      </w:r>
      <w:r w:rsidR="006D04F2" w:rsidRPr="004E22FE">
        <w:rPr>
          <w:rFonts w:ascii="Arial" w:hAnsi="Arial" w:cs="Arial"/>
          <w:sz w:val="22"/>
          <w:szCs w:val="22"/>
        </w:rPr>
        <w:t>RECOMB-Seq</w:t>
      </w:r>
    </w:p>
    <w:p w14:paraId="1DC66644" w14:textId="77777777" w:rsidR="00756FB3" w:rsidRPr="004E22FE" w:rsidRDefault="00756FB3" w:rsidP="00756FB3">
      <w:pPr>
        <w:tabs>
          <w:tab w:val="left" w:pos="1440"/>
        </w:tabs>
        <w:ind w:left="1440" w:hanging="1440"/>
        <w:rPr>
          <w:ins w:id="2" w:author="Robert S Patro" w:date="2016-11-16T10:18:00Z"/>
          <w:rFonts w:ascii="Arial" w:hAnsi="Arial" w:cs="Arial"/>
          <w:sz w:val="22"/>
          <w:szCs w:val="22"/>
        </w:rPr>
      </w:pPr>
      <w:ins w:id="3" w:author="Robert S Patro" w:date="2016-11-16T10:18:00Z">
        <w:r w:rsidRPr="004E22FE">
          <w:rPr>
            <w:rFonts w:ascii="Arial" w:hAnsi="Arial" w:cs="Arial"/>
            <w:sz w:val="22"/>
            <w:szCs w:val="22"/>
          </w:rPr>
          <w:t>201</w:t>
        </w:r>
      </w:ins>
      <w:r w:rsidR="006D04F2" w:rsidRPr="004E22FE">
        <w:rPr>
          <w:rFonts w:ascii="Arial" w:hAnsi="Arial" w:cs="Arial"/>
          <w:sz w:val="22"/>
          <w:szCs w:val="22"/>
        </w:rPr>
        <w:t>6</w:t>
      </w:r>
      <w:ins w:id="4" w:author="Robert S Patro" w:date="2016-11-16T10:18:00Z">
        <w:r w:rsidRPr="004E22FE">
          <w:rPr>
            <w:rFonts w:ascii="Arial" w:hAnsi="Arial" w:cs="Arial"/>
            <w:sz w:val="22"/>
            <w:szCs w:val="22"/>
          </w:rPr>
          <w:tab/>
          <w:t>Program committee, Asia Pacific Bioinformatics Conference (APBC)</w:t>
        </w:r>
      </w:ins>
      <w:r w:rsidR="006D04F2" w:rsidRPr="004E22FE">
        <w:rPr>
          <w:rFonts w:ascii="Arial" w:hAnsi="Arial" w:cs="Arial"/>
          <w:sz w:val="22"/>
          <w:szCs w:val="22"/>
        </w:rPr>
        <w:t>, RECOMB-Seq</w:t>
      </w:r>
    </w:p>
    <w:p w14:paraId="5F4E0E33" w14:textId="77777777" w:rsidR="00756FB3" w:rsidRPr="004E22FE" w:rsidRDefault="00756FB3" w:rsidP="00756FB3">
      <w:pPr>
        <w:tabs>
          <w:tab w:val="left" w:pos="1440"/>
        </w:tabs>
        <w:ind w:left="1440" w:hanging="1440"/>
        <w:rPr>
          <w:rFonts w:ascii="Arial" w:hAnsi="Arial" w:cs="Arial"/>
          <w:sz w:val="22"/>
          <w:szCs w:val="22"/>
        </w:rPr>
      </w:pPr>
      <w:r w:rsidRPr="004E22FE">
        <w:rPr>
          <w:rFonts w:ascii="Arial" w:hAnsi="Arial" w:cs="Arial"/>
          <w:sz w:val="22"/>
          <w:szCs w:val="22"/>
        </w:rPr>
        <w:t>2015</w:t>
      </w:r>
      <w:r w:rsidRPr="004E22FE">
        <w:rPr>
          <w:rFonts w:ascii="Arial" w:hAnsi="Arial" w:cs="Arial"/>
          <w:sz w:val="22"/>
          <w:szCs w:val="22"/>
        </w:rPr>
        <w:tab/>
        <w:t>Poster award committee, RECOMB</w:t>
      </w:r>
    </w:p>
    <w:p w14:paraId="5083B004" w14:textId="77777777" w:rsidR="00756FB3" w:rsidRPr="004E22FE" w:rsidRDefault="00756FB3" w:rsidP="00756FB3">
      <w:pPr>
        <w:tabs>
          <w:tab w:val="left" w:pos="1440"/>
        </w:tabs>
        <w:ind w:left="1440" w:hanging="1440"/>
        <w:rPr>
          <w:rFonts w:ascii="Arial" w:hAnsi="Arial" w:cs="Arial"/>
          <w:sz w:val="22"/>
          <w:szCs w:val="22"/>
        </w:rPr>
      </w:pPr>
      <w:r w:rsidRPr="004E22FE">
        <w:rPr>
          <w:rFonts w:ascii="Arial" w:hAnsi="Arial" w:cs="Arial"/>
          <w:sz w:val="22"/>
          <w:szCs w:val="22"/>
        </w:rPr>
        <w:t>2014</w:t>
      </w:r>
      <w:r w:rsidRPr="004E22FE">
        <w:rPr>
          <w:rFonts w:ascii="Arial" w:hAnsi="Arial" w:cs="Arial"/>
          <w:sz w:val="22"/>
          <w:szCs w:val="22"/>
        </w:rPr>
        <w:tab/>
        <w:t>Poster selection committee, RECOMB</w:t>
      </w:r>
    </w:p>
    <w:p w14:paraId="67045C19" w14:textId="77777777" w:rsidR="00756FB3" w:rsidRPr="004E22FE" w:rsidRDefault="00756FB3" w:rsidP="00756FB3">
      <w:pPr>
        <w:tabs>
          <w:tab w:val="left" w:pos="1440"/>
        </w:tabs>
        <w:ind w:left="1440" w:hanging="1440"/>
        <w:rPr>
          <w:rFonts w:ascii="Arial" w:hAnsi="Arial" w:cs="Arial"/>
          <w:sz w:val="22"/>
          <w:szCs w:val="22"/>
        </w:rPr>
      </w:pPr>
      <w:r w:rsidRPr="004E22FE">
        <w:rPr>
          <w:rFonts w:ascii="Arial" w:hAnsi="Arial" w:cs="Arial"/>
          <w:sz w:val="22"/>
          <w:szCs w:val="22"/>
        </w:rPr>
        <w:t>2010</w:t>
      </w:r>
      <w:r w:rsidRPr="004E22FE">
        <w:rPr>
          <w:rFonts w:ascii="Arial" w:hAnsi="Arial" w:cs="Arial"/>
          <w:sz w:val="22"/>
          <w:szCs w:val="22"/>
        </w:rPr>
        <w:tab/>
        <w:t>Publicity co-chair, ACM SIGGRAPH Symposium on Interactive 3D Graphics and Games (i3D)</w:t>
      </w:r>
    </w:p>
    <w:p w14:paraId="2D4E1256" w14:textId="77777777" w:rsidR="00B27A02" w:rsidRPr="004E22FE" w:rsidRDefault="00B27A02" w:rsidP="00B27A02">
      <w:pPr>
        <w:rPr>
          <w:rFonts w:ascii="Arial" w:hAnsi="Arial" w:cs="Arial"/>
          <w:sz w:val="22"/>
          <w:szCs w:val="22"/>
        </w:rPr>
      </w:pPr>
    </w:p>
    <w:p w14:paraId="6508B099" w14:textId="031EB12C" w:rsidR="00756FB3" w:rsidRDefault="00B27A02" w:rsidP="00000EF6">
      <w:pPr>
        <w:rPr>
          <w:rFonts w:ascii="Arial" w:hAnsi="Arial" w:cs="Arial"/>
          <w:b/>
          <w:sz w:val="22"/>
          <w:szCs w:val="22"/>
          <w:u w:val="single"/>
        </w:rPr>
      </w:pPr>
      <w:r w:rsidRPr="004E22FE">
        <w:rPr>
          <w:rFonts w:ascii="Arial" w:hAnsi="Arial" w:cs="Arial"/>
          <w:b/>
          <w:sz w:val="22"/>
          <w:szCs w:val="22"/>
          <w:u w:val="single"/>
        </w:rPr>
        <w:t>Honors</w:t>
      </w:r>
    </w:p>
    <w:p w14:paraId="5AF5FCF4" w14:textId="29F615A7" w:rsidR="00FC300C" w:rsidRPr="00FC300C" w:rsidRDefault="00FC300C" w:rsidP="00000EF6">
      <w:pPr>
        <w:rPr>
          <w:rFonts w:ascii="Arial" w:hAnsi="Arial" w:cs="Arial"/>
          <w:sz w:val="22"/>
          <w:szCs w:val="22"/>
        </w:rPr>
      </w:pPr>
      <w:r>
        <w:rPr>
          <w:rFonts w:ascii="Arial" w:hAnsi="Arial" w:cs="Arial"/>
          <w:sz w:val="22"/>
          <w:szCs w:val="22"/>
        </w:rPr>
        <w:t>2017</w:t>
      </w:r>
      <w:r>
        <w:rPr>
          <w:rFonts w:ascii="Arial" w:hAnsi="Arial" w:cs="Arial"/>
          <w:sz w:val="22"/>
          <w:szCs w:val="22"/>
        </w:rPr>
        <w:tab/>
      </w:r>
      <w:r>
        <w:rPr>
          <w:rFonts w:ascii="Arial" w:hAnsi="Arial" w:cs="Arial"/>
          <w:sz w:val="22"/>
          <w:szCs w:val="22"/>
        </w:rPr>
        <w:tab/>
        <w:t>ACM-BCB Best Paper Award</w:t>
      </w:r>
    </w:p>
    <w:p w14:paraId="196BC882" w14:textId="2E1D70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sz w:val="22"/>
          <w:szCs w:val="22"/>
        </w:rPr>
      </w:pPr>
      <w:r w:rsidRPr="004E22FE">
        <w:rPr>
          <w:rFonts w:ascii="Arial" w:hAnsi="Arial" w:cs="Arial"/>
          <w:sz w:val="22"/>
          <w:szCs w:val="22"/>
        </w:rPr>
        <w:t>2012</w:t>
      </w:r>
      <w:r w:rsidR="00000EF6" w:rsidRPr="004E22FE">
        <w:rPr>
          <w:rFonts w:ascii="Arial" w:hAnsi="Arial" w:cs="Arial"/>
          <w:sz w:val="22"/>
          <w:szCs w:val="22"/>
        </w:rPr>
        <w:t>, 2013</w:t>
      </w:r>
      <w:r w:rsidR="00000EF6" w:rsidRPr="004E22FE">
        <w:rPr>
          <w:rFonts w:ascii="Arial" w:hAnsi="Arial" w:cs="Arial"/>
          <w:sz w:val="22"/>
          <w:szCs w:val="22"/>
        </w:rPr>
        <w:tab/>
      </w:r>
      <w:r w:rsidRPr="004E22FE">
        <w:rPr>
          <w:rFonts w:ascii="Arial" w:hAnsi="Arial" w:cs="Arial"/>
          <w:sz w:val="22"/>
          <w:szCs w:val="22"/>
        </w:rPr>
        <w:t>ISMB travel fellowship awardee</w:t>
      </w:r>
    </w:p>
    <w:p w14:paraId="56F7DE6B" w14:textId="777777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i/>
          <w:sz w:val="22"/>
          <w:szCs w:val="22"/>
        </w:rPr>
      </w:pPr>
      <w:r w:rsidRPr="004E22FE">
        <w:rPr>
          <w:rFonts w:ascii="Arial" w:hAnsi="Arial" w:cs="Arial"/>
          <w:sz w:val="22"/>
          <w:szCs w:val="22"/>
        </w:rPr>
        <w:t>2010</w:t>
      </w:r>
      <w:r w:rsidRPr="004E22FE">
        <w:rPr>
          <w:rFonts w:ascii="Arial" w:hAnsi="Arial" w:cs="Arial"/>
          <w:sz w:val="22"/>
          <w:szCs w:val="22"/>
        </w:rPr>
        <w:tab/>
      </w:r>
      <w:r w:rsidRPr="004E22FE">
        <w:rPr>
          <w:rFonts w:ascii="Arial" w:hAnsi="Arial" w:cs="Arial"/>
          <w:sz w:val="22"/>
          <w:szCs w:val="22"/>
        </w:rPr>
        <w:tab/>
      </w:r>
      <w:proofErr w:type="spellStart"/>
      <w:r w:rsidRPr="004E22FE">
        <w:rPr>
          <w:rFonts w:ascii="Arial" w:hAnsi="Arial" w:cs="Arial"/>
          <w:sz w:val="22"/>
          <w:szCs w:val="22"/>
        </w:rPr>
        <w:t>Goldhaber</w:t>
      </w:r>
      <w:proofErr w:type="spellEnd"/>
      <w:r w:rsidRPr="004E22FE">
        <w:rPr>
          <w:rFonts w:ascii="Arial" w:hAnsi="Arial" w:cs="Arial"/>
          <w:sz w:val="22"/>
          <w:szCs w:val="22"/>
        </w:rPr>
        <w:t xml:space="preserve"> Travel Grant Awardee, </w:t>
      </w:r>
      <w:r w:rsidRPr="004E22FE">
        <w:rPr>
          <w:rFonts w:ascii="Arial" w:hAnsi="Arial" w:cs="Arial"/>
          <w:i/>
          <w:sz w:val="22"/>
          <w:szCs w:val="22"/>
        </w:rPr>
        <w:t>University of Maryland</w:t>
      </w:r>
    </w:p>
    <w:p w14:paraId="7E1C9BBD" w14:textId="777777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sz w:val="22"/>
          <w:szCs w:val="22"/>
        </w:rPr>
      </w:pPr>
      <w:r w:rsidRPr="004E22FE">
        <w:rPr>
          <w:rFonts w:ascii="Arial" w:hAnsi="Arial" w:cs="Arial"/>
          <w:sz w:val="22"/>
          <w:szCs w:val="22"/>
        </w:rPr>
        <w:t>2009</w:t>
      </w:r>
      <w:r w:rsidRPr="004E22FE">
        <w:rPr>
          <w:rFonts w:ascii="Arial" w:hAnsi="Arial" w:cs="Arial"/>
          <w:sz w:val="22"/>
          <w:szCs w:val="22"/>
        </w:rPr>
        <w:tab/>
      </w:r>
      <w:r w:rsidRPr="004E22FE">
        <w:rPr>
          <w:rFonts w:ascii="Arial" w:hAnsi="Arial" w:cs="Arial"/>
          <w:sz w:val="22"/>
          <w:szCs w:val="22"/>
        </w:rPr>
        <w:tab/>
        <w:t>i3D Student Stipend Award</w:t>
      </w:r>
    </w:p>
    <w:p w14:paraId="2A8F9EF1" w14:textId="777777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sz w:val="22"/>
          <w:szCs w:val="22"/>
        </w:rPr>
      </w:pPr>
      <w:r w:rsidRPr="004E22FE">
        <w:rPr>
          <w:rFonts w:ascii="Arial" w:hAnsi="Arial" w:cs="Arial"/>
          <w:sz w:val="22"/>
          <w:szCs w:val="22"/>
        </w:rPr>
        <w:t>2007-2008</w:t>
      </w:r>
      <w:r w:rsidRPr="004E22FE">
        <w:rPr>
          <w:rFonts w:ascii="Arial" w:hAnsi="Arial" w:cs="Arial"/>
          <w:sz w:val="22"/>
          <w:szCs w:val="22"/>
        </w:rPr>
        <w:tab/>
        <w:t>Verizon Fellowship Recipient</w:t>
      </w:r>
    </w:p>
    <w:p w14:paraId="62D15200" w14:textId="777777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sz w:val="22"/>
          <w:szCs w:val="22"/>
        </w:rPr>
      </w:pPr>
      <w:r w:rsidRPr="004E22FE">
        <w:rPr>
          <w:rFonts w:ascii="Arial" w:hAnsi="Arial" w:cs="Arial"/>
          <w:sz w:val="22"/>
          <w:szCs w:val="22"/>
        </w:rPr>
        <w:t>2006-2008</w:t>
      </w:r>
      <w:r w:rsidRPr="004E22FE">
        <w:rPr>
          <w:rFonts w:ascii="Arial" w:hAnsi="Arial" w:cs="Arial"/>
          <w:sz w:val="22"/>
          <w:szCs w:val="22"/>
        </w:rPr>
        <w:tab/>
        <w:t xml:space="preserve">Block Fellowship, Department of Computer Science, </w:t>
      </w:r>
      <w:r w:rsidRPr="004E22FE">
        <w:rPr>
          <w:rFonts w:ascii="Arial" w:hAnsi="Arial" w:cs="Arial"/>
          <w:i/>
          <w:sz w:val="22"/>
          <w:szCs w:val="22"/>
        </w:rPr>
        <w:t>University of Maryland</w:t>
      </w:r>
      <w:r w:rsidRPr="004E22FE">
        <w:rPr>
          <w:rFonts w:ascii="Arial" w:hAnsi="Arial" w:cs="Arial"/>
          <w:sz w:val="22"/>
          <w:szCs w:val="22"/>
        </w:rPr>
        <w:tab/>
      </w:r>
    </w:p>
    <w:p w14:paraId="09568FBD" w14:textId="05085197" w:rsidR="00756FB3" w:rsidRPr="004E22FE" w:rsidRDefault="009B07F4"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i/>
          <w:sz w:val="22"/>
          <w:szCs w:val="22"/>
        </w:rPr>
      </w:pPr>
      <w:r w:rsidRPr="004E22FE">
        <w:rPr>
          <w:rFonts w:ascii="Arial" w:hAnsi="Arial" w:cs="Arial"/>
          <w:sz w:val="22"/>
          <w:szCs w:val="22"/>
        </w:rPr>
        <w:t>2006</w:t>
      </w:r>
      <w:r w:rsidRPr="004E22FE">
        <w:rPr>
          <w:rFonts w:ascii="Arial" w:hAnsi="Arial" w:cs="Arial"/>
          <w:sz w:val="22"/>
          <w:szCs w:val="22"/>
        </w:rPr>
        <w:tab/>
      </w:r>
      <w:r w:rsidRPr="004E22FE">
        <w:rPr>
          <w:rFonts w:ascii="Arial" w:hAnsi="Arial" w:cs="Arial"/>
          <w:sz w:val="22"/>
          <w:szCs w:val="22"/>
        </w:rPr>
        <w:tab/>
        <w:t>CMPS &amp; Computer Science Departmental</w:t>
      </w:r>
      <w:r w:rsidR="00756FB3" w:rsidRPr="004E22FE">
        <w:rPr>
          <w:rFonts w:ascii="Arial" w:hAnsi="Arial" w:cs="Arial"/>
          <w:sz w:val="22"/>
          <w:szCs w:val="22"/>
        </w:rPr>
        <w:t xml:space="preserve"> </w:t>
      </w:r>
      <w:r w:rsidRPr="004E22FE">
        <w:rPr>
          <w:rFonts w:ascii="Arial" w:hAnsi="Arial" w:cs="Arial"/>
          <w:sz w:val="22"/>
          <w:szCs w:val="22"/>
        </w:rPr>
        <w:t xml:space="preserve">Honors Graduate, </w:t>
      </w:r>
      <w:r w:rsidR="00756FB3" w:rsidRPr="004E22FE">
        <w:rPr>
          <w:rFonts w:ascii="Arial" w:hAnsi="Arial" w:cs="Arial"/>
          <w:i/>
          <w:sz w:val="22"/>
          <w:szCs w:val="22"/>
        </w:rPr>
        <w:t>University of Maryland</w:t>
      </w:r>
    </w:p>
    <w:p w14:paraId="58D4E940" w14:textId="77777777" w:rsidR="00756FB3" w:rsidRPr="004E22FE" w:rsidRDefault="00756FB3" w:rsidP="00756F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djustRightInd w:val="0"/>
        <w:spacing w:line="240" w:lineRule="atLeast"/>
        <w:rPr>
          <w:rFonts w:ascii="Arial" w:hAnsi="Arial" w:cs="Arial"/>
          <w:sz w:val="22"/>
          <w:szCs w:val="22"/>
        </w:rPr>
      </w:pPr>
      <w:r w:rsidRPr="004E22FE">
        <w:rPr>
          <w:rFonts w:ascii="Arial" w:hAnsi="Arial" w:cs="Arial"/>
          <w:sz w:val="22"/>
          <w:szCs w:val="22"/>
        </w:rPr>
        <w:t>2002</w:t>
      </w:r>
      <w:r w:rsidRPr="004E22FE">
        <w:rPr>
          <w:rFonts w:ascii="Arial" w:hAnsi="Arial" w:cs="Arial"/>
          <w:sz w:val="22"/>
          <w:szCs w:val="22"/>
        </w:rPr>
        <w:tab/>
      </w:r>
      <w:r w:rsidRPr="004E22FE">
        <w:rPr>
          <w:rFonts w:ascii="Arial" w:hAnsi="Arial" w:cs="Arial"/>
          <w:sz w:val="22"/>
          <w:szCs w:val="22"/>
        </w:rPr>
        <w:tab/>
        <w:t>Charles O. Thompson Scholar, Worcester Polytechnic Institute</w:t>
      </w:r>
    </w:p>
    <w:p w14:paraId="7B0520CD" w14:textId="77777777" w:rsidR="00B27A02" w:rsidRPr="004E22FE" w:rsidRDefault="00B27A02" w:rsidP="00B27A02">
      <w:pPr>
        <w:pStyle w:val="DataField11pt-Single"/>
        <w:rPr>
          <w:rStyle w:val="Strong"/>
          <w:b w:val="0"/>
          <w:szCs w:val="22"/>
        </w:rPr>
      </w:pPr>
    </w:p>
    <w:p w14:paraId="0EC84F89" w14:textId="77777777" w:rsidR="00B27A02" w:rsidRPr="004E22FE" w:rsidRDefault="00B27A02" w:rsidP="00B27A02">
      <w:pPr>
        <w:pStyle w:val="DataField11pt-Single"/>
        <w:rPr>
          <w:b/>
          <w:bCs/>
          <w:szCs w:val="22"/>
        </w:rPr>
      </w:pPr>
      <w:r w:rsidRPr="004E22FE">
        <w:rPr>
          <w:b/>
          <w:bCs/>
          <w:szCs w:val="22"/>
        </w:rPr>
        <w:t>C. Contribution to Science</w:t>
      </w:r>
    </w:p>
    <w:p w14:paraId="7AAC13DA" w14:textId="43ABE3B1" w:rsidR="00B27A02" w:rsidRPr="004E22FE" w:rsidRDefault="00B27A02" w:rsidP="00B27A02">
      <w:pPr>
        <w:pStyle w:val="DataField11pt-Single"/>
        <w:rPr>
          <w:szCs w:val="22"/>
        </w:rPr>
      </w:pPr>
    </w:p>
    <w:p w14:paraId="388E228E" w14:textId="14C67CF2" w:rsidR="007E1995" w:rsidRPr="004E22FE" w:rsidRDefault="007E1995" w:rsidP="00B27A02">
      <w:pPr>
        <w:pStyle w:val="DataField11pt-Single"/>
        <w:rPr>
          <w:bCs/>
          <w:szCs w:val="22"/>
        </w:rPr>
      </w:pPr>
      <w:r w:rsidRPr="004E22FE">
        <w:rPr>
          <w:b/>
          <w:bCs/>
          <w:szCs w:val="22"/>
        </w:rPr>
        <w:t>1</w:t>
      </w:r>
      <w:r w:rsidR="00B27A02" w:rsidRPr="004E22FE">
        <w:rPr>
          <w:b/>
          <w:bCs/>
          <w:szCs w:val="22"/>
        </w:rPr>
        <w:t xml:space="preserve">. </w:t>
      </w:r>
      <w:r w:rsidR="005D532C" w:rsidRPr="004E22FE">
        <w:rPr>
          <w:bCs/>
          <w:i/>
          <w:szCs w:val="22"/>
        </w:rPr>
        <w:t>Lightweight methods for t</w:t>
      </w:r>
      <w:r w:rsidR="00B27A02" w:rsidRPr="004E22FE">
        <w:rPr>
          <w:bCs/>
          <w:i/>
          <w:szCs w:val="22"/>
        </w:rPr>
        <w:t xml:space="preserve">ranscript abundance estimation </w:t>
      </w:r>
      <w:r w:rsidR="005D532C" w:rsidRPr="004E22FE">
        <w:rPr>
          <w:bCs/>
          <w:i/>
          <w:szCs w:val="22"/>
        </w:rPr>
        <w:t xml:space="preserve">from </w:t>
      </w:r>
      <w:r w:rsidR="00B27A02" w:rsidRPr="004E22FE">
        <w:rPr>
          <w:bCs/>
          <w:i/>
          <w:szCs w:val="22"/>
        </w:rPr>
        <w:t xml:space="preserve">RNA-seq </w:t>
      </w:r>
      <w:r w:rsidR="005D532C" w:rsidRPr="004E22FE">
        <w:rPr>
          <w:bCs/>
          <w:i/>
          <w:szCs w:val="22"/>
        </w:rPr>
        <w:t>data</w:t>
      </w:r>
      <w:r w:rsidR="00B27A02" w:rsidRPr="004E22FE">
        <w:rPr>
          <w:bCs/>
          <w:i/>
          <w:szCs w:val="22"/>
        </w:rPr>
        <w:t>.</w:t>
      </w:r>
      <w:r w:rsidR="00B27A02" w:rsidRPr="004E22FE">
        <w:rPr>
          <w:bCs/>
          <w:szCs w:val="22"/>
        </w:rPr>
        <w:t xml:space="preserve"> </w:t>
      </w:r>
    </w:p>
    <w:p w14:paraId="1DB3F964" w14:textId="65787407" w:rsidR="005D532C" w:rsidRPr="004E22FE" w:rsidRDefault="007E1995" w:rsidP="00B27A02">
      <w:pPr>
        <w:pStyle w:val="DataField11pt-Single"/>
        <w:rPr>
          <w:bCs/>
          <w:szCs w:val="22"/>
        </w:rPr>
      </w:pPr>
      <w:r w:rsidRPr="004E22FE">
        <w:rPr>
          <w:bCs/>
          <w:szCs w:val="22"/>
        </w:rPr>
        <w:br/>
      </w:r>
      <w:r w:rsidR="00AE4EBA" w:rsidRPr="004E22FE">
        <w:rPr>
          <w:bCs/>
          <w:szCs w:val="22"/>
        </w:rPr>
        <w:t xml:space="preserve">A recent focus of my research, since my postdoctoral studies, </w:t>
      </w:r>
      <w:r w:rsidR="00E3218D" w:rsidRPr="004E22FE">
        <w:rPr>
          <w:bCs/>
          <w:szCs w:val="22"/>
        </w:rPr>
        <w:t xml:space="preserve">has been on the development of </w:t>
      </w:r>
      <w:r w:rsidR="00E3218D" w:rsidRPr="004E22FE">
        <w:rPr>
          <w:bCs/>
          <w:i/>
          <w:szCs w:val="22"/>
        </w:rPr>
        <w:t>lightweight</w:t>
      </w:r>
      <w:r w:rsidR="00E3218D" w:rsidRPr="004E22FE">
        <w:rPr>
          <w:bCs/>
          <w:szCs w:val="22"/>
        </w:rPr>
        <w:t xml:space="preserve"> methods for transcript abundance estimation.  Traditional alignment-based approaches for transcript abundance estimation pose a computational bottleneck in the large-scale processing of RNA-seq data, a problem that is only growing with our capabilities for high-throughput data acquisition.  This bottleneck also limits the feasibility of re-processing existing data in the light of new biological discoveries (e.g., newly-annotated transcripts).</w:t>
      </w:r>
      <w:r w:rsidR="009A5203" w:rsidRPr="004E22FE">
        <w:rPr>
          <w:bCs/>
          <w:szCs w:val="22"/>
        </w:rPr>
        <w:t xml:space="preserve">  I devised an alignment-free method that infers transcript abundances, in a maximum likelihood framework, based on the counts of k-mers compatible with each transcript, and led the development of the associated software tool, Sailfish.  This approach produced </w:t>
      </w:r>
      <w:r w:rsidR="00A93CE4" w:rsidRPr="004E22FE">
        <w:rPr>
          <w:bCs/>
          <w:szCs w:val="22"/>
        </w:rPr>
        <w:t>accurate abundance estimates orders of magnitude faster than existing alignment-based methods available at the time.  Continuing this line of work, I subsequently led the development of an even faster and more accurate transcript quantification methodology, implemented in the software tool Salmon.  Salmon introduces and efficient dual-phase inference algorithm that couples stochastic variational inf</w:t>
      </w:r>
      <w:r w:rsidR="006D413C" w:rsidRPr="004E22FE">
        <w:rPr>
          <w:bCs/>
          <w:szCs w:val="22"/>
        </w:rPr>
        <w:t>erence with batch inference (via an</w:t>
      </w:r>
      <w:r w:rsidR="00A93CE4" w:rsidRPr="004E22FE">
        <w:rPr>
          <w:bCs/>
          <w:szCs w:val="22"/>
        </w:rPr>
        <w:t xml:space="preserve"> EM or VBEM algorithm) over a reduced representation of the RNA-seq data.  It also replaces k-</w:t>
      </w:r>
      <w:proofErr w:type="spellStart"/>
      <w:r w:rsidR="00A93CE4" w:rsidRPr="004E22FE">
        <w:rPr>
          <w:bCs/>
          <w:szCs w:val="22"/>
        </w:rPr>
        <w:t>mer</w:t>
      </w:r>
      <w:proofErr w:type="spellEnd"/>
      <w:r w:rsidR="00A93CE4" w:rsidRPr="004E22FE">
        <w:rPr>
          <w:bCs/>
          <w:szCs w:val="22"/>
        </w:rPr>
        <w:t xml:space="preserve"> counting with an ultra-fast lightweight proxy for alignment (quasi-mapping). The reduced representation adopted by Salmon admits fast estimation of quantification uncertainty via Gibbs sampling.  Finally, working in close collaboration with Dr. Michael Love, we developed expressive bias models that allow Salmon to learn and correct, </w:t>
      </w:r>
      <w:r w:rsidR="00A93CE4" w:rsidRPr="004E22FE">
        <w:rPr>
          <w:bCs/>
          <w:i/>
          <w:szCs w:val="22"/>
        </w:rPr>
        <w:t>in silico</w:t>
      </w:r>
      <w:r w:rsidR="00A93CE4" w:rsidRPr="004E22FE">
        <w:rPr>
          <w:bCs/>
          <w:szCs w:val="22"/>
        </w:rPr>
        <w:t xml:space="preserve">, some of the most pervasive technical biases common in RNA-seq.  Salmon represents a state-of-the-art methodology for transcript abundance estimation that is already finding widespread use in the community.  As we continue to expand upon its capabilities, we expect that it will </w:t>
      </w:r>
      <w:r w:rsidR="00AE4012" w:rsidRPr="004E22FE">
        <w:rPr>
          <w:bCs/>
          <w:szCs w:val="22"/>
        </w:rPr>
        <w:t xml:space="preserve">become one of the </w:t>
      </w:r>
      <w:r w:rsidR="00AE4012" w:rsidRPr="004E22FE">
        <w:rPr>
          <w:bCs/>
          <w:i/>
          <w:szCs w:val="22"/>
        </w:rPr>
        <w:t>de facto</w:t>
      </w:r>
      <w:r w:rsidR="00AE4012" w:rsidRPr="004E22FE">
        <w:rPr>
          <w:bCs/>
          <w:szCs w:val="22"/>
        </w:rPr>
        <w:t xml:space="preserve"> tools in many RNA-seq pipelines.</w:t>
      </w:r>
    </w:p>
    <w:p w14:paraId="02823ECC" w14:textId="2737CF13" w:rsidR="005D532C" w:rsidRPr="004E22FE" w:rsidRDefault="005D532C" w:rsidP="005D532C">
      <w:pPr>
        <w:pStyle w:val="DataField11pt-Single"/>
        <w:numPr>
          <w:ilvl w:val="0"/>
          <w:numId w:val="4"/>
        </w:numPr>
        <w:rPr>
          <w:szCs w:val="22"/>
        </w:rPr>
      </w:pPr>
      <w:r w:rsidRPr="004E22FE">
        <w:rPr>
          <w:b/>
          <w:bCs/>
          <w:szCs w:val="22"/>
        </w:rPr>
        <w:t xml:space="preserve">Patro, R, </w:t>
      </w:r>
      <w:r w:rsidRPr="004E22FE">
        <w:rPr>
          <w:color w:val="222222"/>
          <w:szCs w:val="22"/>
          <w:shd w:val="clear" w:color="auto" w:fill="FFFFFF"/>
        </w:rPr>
        <w:t xml:space="preserve">Mount, </w:t>
      </w:r>
      <w:r w:rsidR="004732E2">
        <w:rPr>
          <w:color w:val="222222"/>
          <w:szCs w:val="22"/>
          <w:shd w:val="clear" w:color="auto" w:fill="FFFFFF"/>
        </w:rPr>
        <w:t>S. M., and Kingsford, C.</w:t>
      </w:r>
      <w:r w:rsidRPr="004E22FE">
        <w:rPr>
          <w:color w:val="222222"/>
          <w:szCs w:val="22"/>
          <w:shd w:val="clear" w:color="auto" w:fill="FFFFFF"/>
        </w:rPr>
        <w:t xml:space="preserve"> (2014). Sailfish enables alignment-free isoform quantification from RNA-seq reads using lightweight algorithms.</w:t>
      </w:r>
      <w:r w:rsidRPr="004E22FE">
        <w:rPr>
          <w:rStyle w:val="apple-converted-space"/>
          <w:color w:val="222222"/>
          <w:szCs w:val="22"/>
          <w:shd w:val="clear" w:color="auto" w:fill="FFFFFF"/>
        </w:rPr>
        <w:t> </w:t>
      </w:r>
      <w:r w:rsidRPr="004E22FE">
        <w:rPr>
          <w:i/>
          <w:iCs/>
          <w:color w:val="222222"/>
          <w:szCs w:val="22"/>
        </w:rPr>
        <w:t>Nature biotechnology</w:t>
      </w:r>
      <w:r w:rsidRPr="004E22FE">
        <w:rPr>
          <w:rStyle w:val="apple-converted-space"/>
          <w:color w:val="222222"/>
          <w:szCs w:val="22"/>
          <w:shd w:val="clear" w:color="auto" w:fill="FFFFFF"/>
        </w:rPr>
        <w:t> </w:t>
      </w:r>
      <w:r w:rsidRPr="004E22FE">
        <w:rPr>
          <w:color w:val="222222"/>
          <w:szCs w:val="22"/>
          <w:shd w:val="clear" w:color="auto" w:fill="FFFFFF"/>
        </w:rPr>
        <w:t>32.5 (2014): 462-464.</w:t>
      </w:r>
      <w:r w:rsidR="00F92FCE" w:rsidRPr="004E22FE">
        <w:rPr>
          <w:color w:val="222222"/>
          <w:szCs w:val="22"/>
          <w:shd w:val="clear" w:color="auto" w:fill="FFFFFF"/>
        </w:rPr>
        <w:t xml:space="preserve"> PMCID:</w:t>
      </w:r>
      <w:hyperlink r:id="rId9" w:history="1">
        <w:r w:rsidR="00F92FCE" w:rsidRPr="004E22FE">
          <w:rPr>
            <w:rStyle w:val="Hyperlink"/>
            <w:color w:val="333333"/>
            <w:szCs w:val="22"/>
            <w:u w:val="none"/>
            <w:shd w:val="clear" w:color="auto" w:fill="FFFFFF"/>
          </w:rPr>
          <w:t>PMC4077321</w:t>
        </w:r>
      </w:hyperlink>
      <w:r w:rsidR="00F92FCE" w:rsidRPr="004E22FE">
        <w:rPr>
          <w:szCs w:val="22"/>
        </w:rPr>
        <w:t>.</w:t>
      </w:r>
    </w:p>
    <w:p w14:paraId="353622EE" w14:textId="77777777" w:rsidR="00C074FD" w:rsidRDefault="00C074FD" w:rsidP="00C074FD">
      <w:pPr>
        <w:pStyle w:val="DataField11pt-Single"/>
        <w:numPr>
          <w:ilvl w:val="0"/>
          <w:numId w:val="4"/>
        </w:numPr>
        <w:rPr>
          <w:bCs/>
        </w:rPr>
      </w:pPr>
      <w:r w:rsidRPr="00C074FD">
        <w:rPr>
          <w:b/>
          <w:bCs/>
        </w:rPr>
        <w:t xml:space="preserve">Patro, R., </w:t>
      </w:r>
      <w:r>
        <w:rPr>
          <w:bCs/>
        </w:rPr>
        <w:t xml:space="preserve">Duggal, G., </w:t>
      </w:r>
      <w:r w:rsidRPr="00C074FD">
        <w:rPr>
          <w:bCs/>
        </w:rPr>
        <w:t>Love, M.I.,</w:t>
      </w:r>
      <w:r>
        <w:rPr>
          <w:bCs/>
        </w:rPr>
        <w:t xml:space="preserve"> Irizarry, R.A., Kingsford, C. (2017). </w:t>
      </w:r>
      <w:r w:rsidRPr="00915B81">
        <w:rPr>
          <w:bCs/>
        </w:rPr>
        <w:t>Salmon provides fast and bias-aware quantification of transcript expression</w:t>
      </w:r>
      <w:r>
        <w:rPr>
          <w:bCs/>
        </w:rPr>
        <w:t xml:space="preserve">. Nature Methods, 14(4), 417-419. PMCID: </w:t>
      </w:r>
      <w:r w:rsidRPr="00D359FB">
        <w:rPr>
          <w:bCs/>
        </w:rPr>
        <w:t>PMC5600148</w:t>
      </w:r>
      <w:r>
        <w:rPr>
          <w:bCs/>
        </w:rPr>
        <w:t>.</w:t>
      </w:r>
    </w:p>
    <w:p w14:paraId="28D12516" w14:textId="07C21A18" w:rsidR="00B27A02" w:rsidRDefault="00B27A02" w:rsidP="00B27A02">
      <w:pPr>
        <w:pStyle w:val="DataField11pt-Single"/>
        <w:numPr>
          <w:ilvl w:val="0"/>
          <w:numId w:val="4"/>
        </w:numPr>
        <w:rPr>
          <w:bCs/>
          <w:szCs w:val="22"/>
        </w:rPr>
      </w:pPr>
      <w:r w:rsidRPr="004E22FE">
        <w:rPr>
          <w:bCs/>
          <w:szCs w:val="22"/>
        </w:rPr>
        <w:t>The Salmon software for accurate, fast, and bias-aware transcript abundance estimates using dual-phase inference:</w:t>
      </w:r>
      <w:r w:rsidR="00FC300C">
        <w:rPr>
          <w:bCs/>
          <w:szCs w:val="22"/>
        </w:rPr>
        <w:t xml:space="preserve"> </w:t>
      </w:r>
      <w:hyperlink r:id="rId10" w:history="1">
        <w:r w:rsidRPr="004E22FE">
          <w:rPr>
            <w:rStyle w:val="Hyperlink"/>
            <w:bCs/>
            <w:szCs w:val="22"/>
          </w:rPr>
          <w:t>https://combine-lab.github.io/salmon</w:t>
        </w:r>
      </w:hyperlink>
      <w:r w:rsidRPr="004E22FE">
        <w:rPr>
          <w:bCs/>
          <w:szCs w:val="22"/>
        </w:rPr>
        <w:t xml:space="preserve"> </w:t>
      </w:r>
    </w:p>
    <w:p w14:paraId="6A17D888" w14:textId="221D1E0D" w:rsidR="00451278" w:rsidRPr="004732E2" w:rsidRDefault="004732E2" w:rsidP="004732E2">
      <w:pPr>
        <w:pStyle w:val="DataField11pt-Single"/>
        <w:numPr>
          <w:ilvl w:val="0"/>
          <w:numId w:val="4"/>
        </w:numPr>
        <w:rPr>
          <w:bCs/>
          <w:szCs w:val="22"/>
        </w:rPr>
      </w:pPr>
      <w:proofErr w:type="spellStart"/>
      <w:r w:rsidRPr="004732E2">
        <w:rPr>
          <w:rFonts w:ascii="Helvetica" w:hAnsi="Helvetica"/>
          <w:color w:val="2A2A2A"/>
          <w:sz w:val="23"/>
          <w:szCs w:val="23"/>
          <w:shd w:val="clear" w:color="auto" w:fill="FFFFFF"/>
        </w:rPr>
        <w:t>Zakeri</w:t>
      </w:r>
      <w:proofErr w:type="spellEnd"/>
      <w:r w:rsidRPr="004732E2">
        <w:rPr>
          <w:rFonts w:ascii="Helvetica" w:hAnsi="Helvetica"/>
          <w:color w:val="2A2A2A"/>
          <w:sz w:val="23"/>
          <w:szCs w:val="23"/>
          <w:shd w:val="clear" w:color="auto" w:fill="FFFFFF"/>
        </w:rPr>
        <w:t xml:space="preserve">, </w:t>
      </w:r>
      <w:r>
        <w:rPr>
          <w:rFonts w:ascii="Helvetica" w:hAnsi="Helvetica"/>
          <w:color w:val="2A2A2A"/>
          <w:sz w:val="23"/>
          <w:szCs w:val="23"/>
          <w:shd w:val="clear" w:color="auto" w:fill="FFFFFF"/>
        </w:rPr>
        <w:t xml:space="preserve">M., </w:t>
      </w:r>
      <w:r w:rsidRPr="004732E2">
        <w:rPr>
          <w:rFonts w:ascii="Helvetica" w:hAnsi="Helvetica"/>
          <w:color w:val="2A2A2A"/>
          <w:sz w:val="23"/>
          <w:szCs w:val="23"/>
          <w:shd w:val="clear" w:color="auto" w:fill="FFFFFF"/>
        </w:rPr>
        <w:t xml:space="preserve">Srivastava, </w:t>
      </w:r>
      <w:r>
        <w:rPr>
          <w:rFonts w:ascii="Helvetica" w:hAnsi="Helvetica"/>
          <w:color w:val="2A2A2A"/>
          <w:sz w:val="23"/>
          <w:szCs w:val="23"/>
          <w:shd w:val="clear" w:color="auto" w:fill="FFFFFF"/>
        </w:rPr>
        <w:t xml:space="preserve">A., </w:t>
      </w:r>
      <w:proofErr w:type="spellStart"/>
      <w:r w:rsidRPr="004732E2">
        <w:rPr>
          <w:rFonts w:ascii="Helvetica" w:hAnsi="Helvetica"/>
          <w:color w:val="2A2A2A"/>
          <w:sz w:val="23"/>
          <w:szCs w:val="23"/>
          <w:shd w:val="clear" w:color="auto" w:fill="FFFFFF"/>
        </w:rPr>
        <w:t>Almodaresi</w:t>
      </w:r>
      <w:proofErr w:type="spellEnd"/>
      <w:r w:rsidRPr="004732E2">
        <w:rPr>
          <w:rFonts w:ascii="Helvetica" w:hAnsi="Helvetica"/>
          <w:color w:val="2A2A2A"/>
          <w:sz w:val="23"/>
          <w:szCs w:val="23"/>
          <w:shd w:val="clear" w:color="auto" w:fill="FFFFFF"/>
        </w:rPr>
        <w:t xml:space="preserve">, </w:t>
      </w:r>
      <w:r>
        <w:rPr>
          <w:rFonts w:ascii="Helvetica" w:hAnsi="Helvetica"/>
          <w:color w:val="2A2A2A"/>
          <w:sz w:val="23"/>
          <w:szCs w:val="23"/>
          <w:shd w:val="clear" w:color="auto" w:fill="FFFFFF"/>
        </w:rPr>
        <w:t xml:space="preserve">F., </w:t>
      </w:r>
      <w:r w:rsidRPr="004732E2">
        <w:rPr>
          <w:rFonts w:ascii="Helvetica" w:hAnsi="Helvetica"/>
          <w:b/>
          <w:color w:val="2A2A2A"/>
          <w:sz w:val="23"/>
          <w:szCs w:val="23"/>
          <w:shd w:val="clear" w:color="auto" w:fill="FFFFFF"/>
        </w:rPr>
        <w:t>Patro, R.</w:t>
      </w:r>
      <w:r w:rsidRPr="004732E2">
        <w:rPr>
          <w:rFonts w:ascii="Helvetica" w:hAnsi="Helvetica"/>
          <w:color w:val="2A2A2A"/>
          <w:sz w:val="23"/>
          <w:szCs w:val="23"/>
          <w:shd w:val="clear" w:color="auto" w:fill="FFFFFF"/>
        </w:rPr>
        <w:t xml:space="preserve"> </w:t>
      </w:r>
      <w:r>
        <w:rPr>
          <w:rFonts w:ascii="Helvetica" w:hAnsi="Helvetica"/>
          <w:color w:val="2A2A2A"/>
          <w:sz w:val="23"/>
          <w:szCs w:val="23"/>
          <w:shd w:val="clear" w:color="auto" w:fill="FFFFFF"/>
        </w:rPr>
        <w:t xml:space="preserve">(2017). </w:t>
      </w:r>
      <w:r w:rsidRPr="004732E2">
        <w:rPr>
          <w:rFonts w:ascii="Helvetica" w:hAnsi="Helvetica"/>
          <w:color w:val="2A2A2A"/>
          <w:sz w:val="23"/>
          <w:szCs w:val="23"/>
          <w:shd w:val="clear" w:color="auto" w:fill="FFFFFF"/>
        </w:rPr>
        <w:t>Improved data-driven likelihood factorizations for transcript abundance estimation, </w:t>
      </w:r>
      <w:r w:rsidRPr="004732E2">
        <w:rPr>
          <w:rFonts w:ascii="Helvetica" w:hAnsi="Helvetica"/>
          <w:i/>
          <w:iCs/>
          <w:color w:val="2A2A2A"/>
          <w:sz w:val="23"/>
          <w:szCs w:val="23"/>
          <w:bdr w:val="none" w:sz="0" w:space="0" w:color="auto" w:frame="1"/>
          <w:shd w:val="clear" w:color="auto" w:fill="FFFFFF"/>
        </w:rPr>
        <w:t>Bioinformatics</w:t>
      </w:r>
      <w:r w:rsidRPr="004732E2">
        <w:rPr>
          <w:rFonts w:ascii="Helvetica" w:hAnsi="Helvetica"/>
          <w:color w:val="2A2A2A"/>
          <w:sz w:val="23"/>
          <w:szCs w:val="23"/>
          <w:shd w:val="clear" w:color="auto" w:fill="FFFFFF"/>
        </w:rPr>
        <w:t>, Volume 33, Issue 14, 15 July 2017, Pages i142–i151, </w:t>
      </w:r>
      <w:hyperlink r:id="rId11" w:history="1">
        <w:r w:rsidRPr="004732E2">
          <w:rPr>
            <w:rFonts w:ascii="Helvetica" w:hAnsi="Helvetica"/>
            <w:color w:val="006FB7"/>
            <w:sz w:val="23"/>
            <w:szCs w:val="23"/>
            <w:bdr w:val="none" w:sz="0" w:space="0" w:color="auto" w:frame="1"/>
            <w:shd w:val="clear" w:color="auto" w:fill="FFFFFF"/>
          </w:rPr>
          <w:t>https://doi.org/10.1093/bioinformatics/btx262</w:t>
        </w:r>
      </w:hyperlink>
      <w:r>
        <w:br/>
      </w:r>
      <w:proofErr w:type="gramStart"/>
      <w:r>
        <w:t>PMCID:PMC</w:t>
      </w:r>
      <w:proofErr w:type="gramEnd"/>
      <w:r>
        <w:t>5870700</w:t>
      </w:r>
    </w:p>
    <w:p w14:paraId="18BC2270" w14:textId="77777777" w:rsidR="00451278" w:rsidRDefault="00451278" w:rsidP="00451278">
      <w:pPr>
        <w:pStyle w:val="DataField11pt-Single"/>
        <w:ind w:left="720"/>
        <w:rPr>
          <w:bCs/>
          <w:i/>
          <w:color w:val="000000" w:themeColor="text1"/>
          <w:szCs w:val="22"/>
        </w:rPr>
      </w:pPr>
    </w:p>
    <w:p w14:paraId="74B68292" w14:textId="30EA85C0" w:rsidR="00451278" w:rsidRDefault="00451278" w:rsidP="00451278">
      <w:pPr>
        <w:pStyle w:val="DataField11pt-Single"/>
        <w:rPr>
          <w:bCs/>
          <w:i/>
          <w:color w:val="000000" w:themeColor="text1"/>
          <w:szCs w:val="22"/>
        </w:rPr>
      </w:pPr>
      <w:r>
        <w:rPr>
          <w:b/>
          <w:bCs/>
          <w:color w:val="000000" w:themeColor="text1"/>
          <w:szCs w:val="22"/>
        </w:rPr>
        <w:t>2</w:t>
      </w:r>
      <w:r w:rsidRPr="004E22FE">
        <w:rPr>
          <w:b/>
          <w:bCs/>
          <w:color w:val="000000" w:themeColor="text1"/>
          <w:szCs w:val="22"/>
        </w:rPr>
        <w:t xml:space="preserve">. </w:t>
      </w:r>
      <w:r>
        <w:rPr>
          <w:bCs/>
          <w:i/>
          <w:color w:val="000000" w:themeColor="text1"/>
          <w:szCs w:val="22"/>
        </w:rPr>
        <w:t>Algorithmic advancements in processing</w:t>
      </w:r>
      <w:r w:rsidR="0010747A">
        <w:rPr>
          <w:bCs/>
          <w:i/>
          <w:color w:val="000000" w:themeColor="text1"/>
          <w:szCs w:val="22"/>
        </w:rPr>
        <w:t>, indexing</w:t>
      </w:r>
      <w:r>
        <w:rPr>
          <w:bCs/>
          <w:i/>
          <w:color w:val="000000" w:themeColor="text1"/>
          <w:szCs w:val="22"/>
        </w:rPr>
        <w:t xml:space="preserve"> and searching high-throughput sequencing data</w:t>
      </w:r>
      <w:r w:rsidRPr="004E22FE">
        <w:rPr>
          <w:bCs/>
          <w:i/>
          <w:color w:val="000000" w:themeColor="text1"/>
          <w:szCs w:val="22"/>
        </w:rPr>
        <w:t>.</w:t>
      </w:r>
    </w:p>
    <w:p w14:paraId="1BBC2444" w14:textId="1BC81002" w:rsidR="00451278" w:rsidRDefault="00451278" w:rsidP="00451278">
      <w:pPr>
        <w:pStyle w:val="DataField11pt-Single"/>
        <w:rPr>
          <w:bCs/>
          <w:color w:val="000000" w:themeColor="text1"/>
          <w:szCs w:val="22"/>
        </w:rPr>
      </w:pPr>
      <w:r>
        <w:rPr>
          <w:bCs/>
          <w:color w:val="000000" w:themeColor="text1"/>
          <w:szCs w:val="22"/>
        </w:rPr>
        <w:tab/>
      </w:r>
    </w:p>
    <w:p w14:paraId="651AE541" w14:textId="41588AA3" w:rsidR="00451278" w:rsidRPr="006D0E21" w:rsidRDefault="00451278" w:rsidP="00451278">
      <w:pPr>
        <w:pStyle w:val="DataField11pt-Single"/>
        <w:rPr>
          <w:bCs/>
          <w:color w:val="000000" w:themeColor="text1"/>
          <w:szCs w:val="22"/>
        </w:rPr>
      </w:pPr>
      <w:r>
        <w:rPr>
          <w:bCs/>
          <w:color w:val="000000" w:themeColor="text1"/>
          <w:szCs w:val="22"/>
        </w:rPr>
        <w:t xml:space="preserve">An important component of my current research agenda has been </w:t>
      </w:r>
      <w:r w:rsidR="00E53CBF">
        <w:rPr>
          <w:bCs/>
          <w:color w:val="000000" w:themeColor="text1"/>
          <w:szCs w:val="22"/>
        </w:rPr>
        <w:t>the development of novel data structures and algorithms for solving basic problems in the storage and processing of high-throughput sequencing data.</w:t>
      </w:r>
      <w:r w:rsidR="00476FFB">
        <w:rPr>
          <w:bCs/>
          <w:color w:val="000000" w:themeColor="text1"/>
          <w:szCs w:val="22"/>
        </w:rPr>
        <w:t xml:space="preserve">  Working in collaboration with colleagues Stony Brook, I helped develop a new approximate membership query (AMQ) data structure called the Counting Quotient Filter (CQF).  This space and cache-efficient data structure overcomes many of the limitations of more traditional AMQs (like the Bloom filter), and allows for efficient maintenance of frequency information associated with each item.  Subsequently, we successfully applied this data structure to numerous problems that arise in bioinformatics, including k-</w:t>
      </w:r>
      <w:proofErr w:type="spellStart"/>
      <w:r w:rsidR="00476FFB">
        <w:rPr>
          <w:bCs/>
          <w:color w:val="000000" w:themeColor="text1"/>
          <w:szCs w:val="22"/>
        </w:rPr>
        <w:t>mer</w:t>
      </w:r>
      <w:proofErr w:type="spellEnd"/>
      <w:r w:rsidR="00476FFB">
        <w:rPr>
          <w:bCs/>
          <w:color w:val="000000" w:themeColor="text1"/>
          <w:szCs w:val="22"/>
        </w:rPr>
        <w:t xml:space="preserve"> counting (resulting in a tool called </w:t>
      </w:r>
      <w:proofErr w:type="spellStart"/>
      <w:r w:rsidR="00476FFB">
        <w:rPr>
          <w:bCs/>
          <w:color w:val="000000" w:themeColor="text1"/>
          <w:szCs w:val="22"/>
        </w:rPr>
        <w:t>Squeakr</w:t>
      </w:r>
      <w:proofErr w:type="spellEnd"/>
      <w:r w:rsidR="00476FFB">
        <w:rPr>
          <w:bCs/>
          <w:color w:val="000000" w:themeColor="text1"/>
          <w:szCs w:val="22"/>
        </w:rPr>
        <w:t xml:space="preserve">), weighted de Bruijn graph representation (resulting in a tool called </w:t>
      </w:r>
      <w:proofErr w:type="spellStart"/>
      <w:r w:rsidR="00476FFB">
        <w:rPr>
          <w:bCs/>
          <w:color w:val="000000" w:themeColor="text1"/>
          <w:szCs w:val="22"/>
        </w:rPr>
        <w:t>deBGR</w:t>
      </w:r>
      <w:proofErr w:type="spellEnd"/>
      <w:r w:rsidR="00476FFB">
        <w:rPr>
          <w:bCs/>
          <w:color w:val="000000" w:themeColor="text1"/>
          <w:szCs w:val="22"/>
        </w:rPr>
        <w:t>), and large-scale sequence search (resulting in a tool called Mantis).  In addition to applying our novel AMQ data structure, these methods exploit domain-specific observations and data characteristics to solve the corresponding problems in an efficient and scalable manner.</w:t>
      </w:r>
      <w:r w:rsidR="006D0E21">
        <w:rPr>
          <w:bCs/>
          <w:color w:val="000000" w:themeColor="text1"/>
          <w:szCs w:val="22"/>
        </w:rPr>
        <w:t xml:space="preserve">  For example, Mantis allows sequence-level search across thousands of </w:t>
      </w:r>
      <w:r w:rsidR="006D0E21">
        <w:rPr>
          <w:bCs/>
          <w:i/>
          <w:color w:val="000000" w:themeColor="text1"/>
          <w:szCs w:val="22"/>
        </w:rPr>
        <w:t>raw</w:t>
      </w:r>
      <w:r w:rsidR="006D0E21">
        <w:rPr>
          <w:bCs/>
          <w:color w:val="000000" w:themeColor="text1"/>
          <w:szCs w:val="22"/>
        </w:rPr>
        <w:t xml:space="preserve"> (i.e. unassembled) sequencing experiments in less space and up to 100 times faster than existing state-of-the-art approaches, and is exact whereas the previous approaches are approximate.  We have also developed a time and space efficient index for the compacted colored de Bruijn graph, called Pufferfish, which allows using this data structure as a sequence search index over one or more reference sequences.  The key properties of this data structure are that it provides very fast pattern search while still maintaining a moderate (and tunable) memory footprint.  This will allow us to expand the scope of many lightweight sequence analysis algorithms that rely on fast mapping approaches which, currently, are not scalable to large collections of reference sequences given the existing indexing techniques.  By making fundamental improvements to the data structures and algorithms used to solve numerous bioinformatics tasks, we anticipate that the research we are doing along these lines will have a broad impact on many different </w:t>
      </w:r>
      <w:r w:rsidR="003C3D66">
        <w:rPr>
          <w:bCs/>
          <w:color w:val="000000" w:themeColor="text1"/>
          <w:szCs w:val="22"/>
        </w:rPr>
        <w:t>analysis tasks within computational biology.</w:t>
      </w:r>
      <w:r w:rsidR="006D0E21">
        <w:rPr>
          <w:bCs/>
          <w:color w:val="000000" w:themeColor="text1"/>
          <w:szCs w:val="22"/>
        </w:rPr>
        <w:t xml:space="preserve">   </w:t>
      </w:r>
    </w:p>
    <w:p w14:paraId="04059522" w14:textId="77777777" w:rsidR="00622288" w:rsidRDefault="00622288" w:rsidP="00451278">
      <w:pPr>
        <w:pStyle w:val="DataField11pt-Single"/>
        <w:rPr>
          <w:bCs/>
          <w:color w:val="000000" w:themeColor="text1"/>
          <w:szCs w:val="22"/>
        </w:rPr>
      </w:pPr>
    </w:p>
    <w:p w14:paraId="3A0A736D" w14:textId="7C82920C" w:rsidR="00622288" w:rsidRPr="00BC2B3C" w:rsidRDefault="00622288" w:rsidP="00622288">
      <w:pPr>
        <w:pStyle w:val="ListParagraph"/>
        <w:numPr>
          <w:ilvl w:val="0"/>
          <w:numId w:val="7"/>
        </w:numPr>
        <w:rPr>
          <w:rFonts w:ascii="Times New Roman" w:hAnsi="Times New Roman"/>
          <w:sz w:val="24"/>
        </w:rPr>
      </w:pPr>
      <w:r w:rsidRPr="00622288">
        <w:rPr>
          <w:rFonts w:cs="Arial"/>
          <w:color w:val="222222"/>
          <w:szCs w:val="22"/>
          <w:shd w:val="clear" w:color="auto" w:fill="FFFFFF"/>
        </w:rPr>
        <w:t xml:space="preserve">Pandey, P., Bender, M. A., Johnson, R., and </w:t>
      </w:r>
      <w:r w:rsidRPr="00622288">
        <w:rPr>
          <w:rFonts w:cs="Arial"/>
          <w:b/>
          <w:color w:val="222222"/>
          <w:szCs w:val="22"/>
          <w:shd w:val="clear" w:color="auto" w:fill="FFFFFF"/>
        </w:rPr>
        <w:t>Patro, R.</w:t>
      </w:r>
      <w:r w:rsidRPr="00622288">
        <w:rPr>
          <w:rFonts w:cs="Arial"/>
          <w:color w:val="222222"/>
          <w:szCs w:val="22"/>
          <w:shd w:val="clear" w:color="auto" w:fill="FFFFFF"/>
        </w:rPr>
        <w:t xml:space="preserve"> (2017). </w:t>
      </w:r>
      <w:proofErr w:type="spellStart"/>
      <w:r w:rsidRPr="00622288">
        <w:rPr>
          <w:rFonts w:cs="Arial"/>
          <w:color w:val="222222"/>
          <w:szCs w:val="22"/>
          <w:shd w:val="clear" w:color="auto" w:fill="FFFFFF"/>
        </w:rPr>
        <w:t>deBGR</w:t>
      </w:r>
      <w:proofErr w:type="spellEnd"/>
      <w:r w:rsidRPr="00622288">
        <w:rPr>
          <w:rFonts w:cs="Arial"/>
          <w:color w:val="222222"/>
          <w:szCs w:val="22"/>
          <w:shd w:val="clear" w:color="auto" w:fill="FFFFFF"/>
        </w:rPr>
        <w:t>: an efficient and near-exact representation of the weighted de Bruijn graph. </w:t>
      </w:r>
      <w:r w:rsidRPr="00622288">
        <w:rPr>
          <w:rFonts w:cs="Arial"/>
          <w:i/>
          <w:iCs/>
          <w:color w:val="222222"/>
          <w:szCs w:val="22"/>
          <w:shd w:val="clear" w:color="auto" w:fill="FFFFFF"/>
        </w:rPr>
        <w:t>Bioinformatics</w:t>
      </w:r>
      <w:r w:rsidRPr="00622288">
        <w:rPr>
          <w:rFonts w:cs="Arial"/>
          <w:color w:val="222222"/>
          <w:szCs w:val="22"/>
          <w:shd w:val="clear" w:color="auto" w:fill="FFFFFF"/>
        </w:rPr>
        <w:t>, </w:t>
      </w:r>
      <w:r w:rsidRPr="00622288">
        <w:rPr>
          <w:rFonts w:cs="Arial"/>
          <w:i/>
          <w:iCs/>
          <w:color w:val="222222"/>
          <w:szCs w:val="22"/>
          <w:shd w:val="clear" w:color="auto" w:fill="FFFFFF"/>
        </w:rPr>
        <w:t>33</w:t>
      </w:r>
      <w:r w:rsidRPr="00622288">
        <w:rPr>
          <w:rFonts w:cs="Arial"/>
          <w:color w:val="222222"/>
          <w:szCs w:val="22"/>
          <w:shd w:val="clear" w:color="auto" w:fill="FFFFFF"/>
        </w:rPr>
        <w:t>(14), i133-i141. PMID:</w:t>
      </w:r>
      <w:r w:rsidRPr="00622288">
        <w:rPr>
          <w:rFonts w:cs="Arial"/>
          <w:color w:val="575757"/>
          <w:szCs w:val="22"/>
          <w:shd w:val="clear" w:color="auto" w:fill="FFFFFF"/>
        </w:rPr>
        <w:t xml:space="preserve"> </w:t>
      </w:r>
      <w:r w:rsidRPr="00622288">
        <w:rPr>
          <w:rFonts w:cs="Arial"/>
          <w:color w:val="000000" w:themeColor="text1"/>
          <w:szCs w:val="22"/>
          <w:shd w:val="clear" w:color="auto" w:fill="FFFFFF"/>
        </w:rPr>
        <w:t>28881995</w:t>
      </w:r>
    </w:p>
    <w:p w14:paraId="6B6E0956" w14:textId="77777777" w:rsidR="00AC4ACF" w:rsidRPr="00AC4ACF" w:rsidRDefault="008F586A" w:rsidP="00AC4ACF">
      <w:pPr>
        <w:pStyle w:val="ListParagraph"/>
        <w:numPr>
          <w:ilvl w:val="0"/>
          <w:numId w:val="7"/>
        </w:numPr>
        <w:rPr>
          <w:rFonts w:ascii="Times New Roman" w:hAnsi="Times New Roman"/>
          <w:sz w:val="24"/>
        </w:rPr>
      </w:pPr>
      <w:r w:rsidRPr="00BC2B3C">
        <w:rPr>
          <w:rFonts w:cs="Arial"/>
          <w:color w:val="222222"/>
          <w:szCs w:val="22"/>
          <w:shd w:val="clear" w:color="auto" w:fill="FFFFFF"/>
        </w:rPr>
        <w:t xml:space="preserve">Pandey, P., Bender, M. A., Johnson, R., and </w:t>
      </w:r>
      <w:r w:rsidRPr="00BC2B3C">
        <w:rPr>
          <w:rFonts w:cs="Arial"/>
          <w:b/>
          <w:color w:val="222222"/>
          <w:szCs w:val="22"/>
          <w:shd w:val="clear" w:color="auto" w:fill="FFFFFF"/>
        </w:rPr>
        <w:t>Patro, R.</w:t>
      </w:r>
      <w:r w:rsidRPr="00BC2B3C">
        <w:rPr>
          <w:rFonts w:cs="Arial"/>
          <w:color w:val="222222"/>
          <w:szCs w:val="22"/>
          <w:shd w:val="clear" w:color="auto" w:fill="FFFFFF"/>
        </w:rPr>
        <w:t xml:space="preserve"> (2018). </w:t>
      </w:r>
      <w:proofErr w:type="spellStart"/>
      <w:r w:rsidRPr="00BC2B3C">
        <w:rPr>
          <w:rFonts w:cs="Arial"/>
          <w:color w:val="222222"/>
          <w:szCs w:val="22"/>
          <w:shd w:val="clear" w:color="auto" w:fill="FFFFFF"/>
        </w:rPr>
        <w:t>Squeakr</w:t>
      </w:r>
      <w:proofErr w:type="spellEnd"/>
      <w:r w:rsidRPr="00BC2B3C">
        <w:rPr>
          <w:rFonts w:cs="Arial"/>
          <w:color w:val="222222"/>
          <w:szCs w:val="22"/>
          <w:shd w:val="clear" w:color="auto" w:fill="FFFFFF"/>
        </w:rPr>
        <w:t>: an exact and approximate k-</w:t>
      </w:r>
      <w:proofErr w:type="spellStart"/>
      <w:r w:rsidRPr="00BC2B3C">
        <w:rPr>
          <w:rFonts w:cs="Arial"/>
          <w:color w:val="222222"/>
          <w:szCs w:val="22"/>
          <w:shd w:val="clear" w:color="auto" w:fill="FFFFFF"/>
        </w:rPr>
        <w:t>mer</w:t>
      </w:r>
      <w:proofErr w:type="spellEnd"/>
      <w:r w:rsidRPr="00BC2B3C">
        <w:rPr>
          <w:rFonts w:cs="Arial"/>
          <w:color w:val="222222"/>
          <w:szCs w:val="22"/>
          <w:shd w:val="clear" w:color="auto" w:fill="FFFFFF"/>
        </w:rPr>
        <w:t xml:space="preserve"> counting system. </w:t>
      </w:r>
      <w:r w:rsidRPr="00BC2B3C">
        <w:rPr>
          <w:rFonts w:cs="Arial"/>
          <w:i/>
          <w:iCs/>
          <w:color w:val="222222"/>
          <w:szCs w:val="22"/>
          <w:shd w:val="clear" w:color="auto" w:fill="FFFFFF"/>
        </w:rPr>
        <w:t>Bioinformatics</w:t>
      </w:r>
      <w:r w:rsidRPr="00BC2B3C">
        <w:rPr>
          <w:rFonts w:cs="Arial"/>
          <w:color w:val="222222"/>
          <w:szCs w:val="22"/>
          <w:shd w:val="clear" w:color="auto" w:fill="FFFFFF"/>
        </w:rPr>
        <w:t>, 34(4), 568-576.</w:t>
      </w:r>
      <w:r w:rsidR="00BC2B3C" w:rsidRPr="00BC2B3C">
        <w:rPr>
          <w:rFonts w:cs="Arial"/>
          <w:color w:val="222222"/>
          <w:szCs w:val="22"/>
          <w:shd w:val="clear" w:color="auto" w:fill="FFFFFF"/>
        </w:rPr>
        <w:t xml:space="preserve"> PMID:</w:t>
      </w:r>
      <w:r w:rsidR="00BC2B3C" w:rsidRPr="00BC2B3C">
        <w:t xml:space="preserve"> 29444235</w:t>
      </w:r>
    </w:p>
    <w:p w14:paraId="6AE07EAF" w14:textId="11A7487B" w:rsidR="00F506A5" w:rsidRPr="00F506A5" w:rsidRDefault="008F586A" w:rsidP="00F506A5">
      <w:pPr>
        <w:pStyle w:val="ListParagraph"/>
        <w:numPr>
          <w:ilvl w:val="0"/>
          <w:numId w:val="7"/>
        </w:numPr>
        <w:rPr>
          <w:rFonts w:ascii="Times New Roman" w:hAnsi="Times New Roman"/>
          <w:sz w:val="24"/>
        </w:rPr>
      </w:pPr>
      <w:r w:rsidRPr="00AC4ACF">
        <w:rPr>
          <w:rFonts w:cs="Arial"/>
          <w:color w:val="222222"/>
          <w:szCs w:val="22"/>
          <w:shd w:val="clear" w:color="auto" w:fill="FFFFFF"/>
        </w:rPr>
        <w:t xml:space="preserve">Pandey, P., </w:t>
      </w:r>
      <w:proofErr w:type="spellStart"/>
      <w:r w:rsidRPr="00AC4ACF">
        <w:rPr>
          <w:rFonts w:cs="Arial"/>
          <w:color w:val="222222"/>
          <w:szCs w:val="22"/>
          <w:shd w:val="clear" w:color="auto" w:fill="FFFFFF"/>
        </w:rPr>
        <w:t>Almodaresi</w:t>
      </w:r>
      <w:proofErr w:type="spellEnd"/>
      <w:r w:rsidRPr="00AC4ACF">
        <w:rPr>
          <w:rFonts w:cs="Arial"/>
          <w:color w:val="222222"/>
          <w:szCs w:val="22"/>
          <w:shd w:val="clear" w:color="auto" w:fill="FFFFFF"/>
        </w:rPr>
        <w:t xml:space="preserve">, F., Bender, M. A., </w:t>
      </w:r>
      <w:proofErr w:type="spellStart"/>
      <w:r w:rsidRPr="00AC4ACF">
        <w:rPr>
          <w:rFonts w:cs="Arial"/>
          <w:color w:val="222222"/>
          <w:szCs w:val="22"/>
          <w:shd w:val="clear" w:color="auto" w:fill="FFFFFF"/>
        </w:rPr>
        <w:t>Ferdman</w:t>
      </w:r>
      <w:proofErr w:type="spellEnd"/>
      <w:r w:rsidRPr="00AC4ACF">
        <w:rPr>
          <w:rFonts w:cs="Arial"/>
          <w:color w:val="222222"/>
          <w:szCs w:val="22"/>
          <w:shd w:val="clear" w:color="auto" w:fill="FFFFFF"/>
        </w:rPr>
        <w:t xml:space="preserve">, M., Johnson, R., and </w:t>
      </w:r>
      <w:r w:rsidRPr="00AC4ACF">
        <w:rPr>
          <w:rFonts w:cs="Arial"/>
          <w:b/>
          <w:color w:val="222222"/>
          <w:szCs w:val="22"/>
          <w:shd w:val="clear" w:color="auto" w:fill="FFFFFF"/>
        </w:rPr>
        <w:t>Patro, R.</w:t>
      </w:r>
      <w:r w:rsidR="00AC4ACF" w:rsidRPr="00AC4ACF">
        <w:rPr>
          <w:rFonts w:cs="Arial"/>
          <w:color w:val="222222"/>
          <w:szCs w:val="22"/>
          <w:shd w:val="clear" w:color="auto" w:fill="FFFFFF"/>
        </w:rPr>
        <w:t xml:space="preserve"> (2018</w:t>
      </w:r>
      <w:r w:rsidRPr="00AC4ACF">
        <w:rPr>
          <w:rFonts w:cs="Arial"/>
          <w:color w:val="222222"/>
          <w:szCs w:val="22"/>
          <w:shd w:val="clear" w:color="auto" w:fill="FFFFFF"/>
        </w:rPr>
        <w:t>). Mantis: A Fast, Small, and Exact Large-Scale Sequence Search Index. </w:t>
      </w:r>
      <w:r w:rsidR="00AC4ACF" w:rsidRPr="00AC4ACF">
        <w:rPr>
          <w:rFonts w:cs="Arial"/>
          <w:i/>
          <w:iCs/>
          <w:color w:val="222222"/>
          <w:szCs w:val="22"/>
          <w:shd w:val="clear" w:color="auto" w:fill="FFFFFF"/>
        </w:rPr>
        <w:t>Cell Systems</w:t>
      </w:r>
      <w:r w:rsidR="00B2254F" w:rsidRPr="00AC4ACF">
        <w:rPr>
          <w:rFonts w:cs="Arial"/>
          <w:color w:val="222222"/>
          <w:szCs w:val="22"/>
          <w:shd w:val="clear" w:color="auto" w:fill="FFFFFF"/>
        </w:rPr>
        <w:t xml:space="preserve"> </w:t>
      </w:r>
      <w:r w:rsidR="002C0C11" w:rsidRPr="00AC4ACF">
        <w:rPr>
          <w:rFonts w:cs="Arial"/>
          <w:color w:val="222222"/>
          <w:szCs w:val="22"/>
          <w:shd w:val="clear" w:color="auto" w:fill="FFFFFF"/>
        </w:rPr>
        <w:t>(</w:t>
      </w:r>
      <w:r w:rsidR="00AC4ACF" w:rsidRPr="00AC4ACF">
        <w:rPr>
          <w:rFonts w:cs="Arial"/>
          <w:color w:val="222222"/>
          <w:szCs w:val="22"/>
          <w:shd w:val="clear" w:color="auto" w:fill="FFFFFF"/>
        </w:rPr>
        <w:t>also appeared</w:t>
      </w:r>
      <w:r w:rsidR="002C0C11" w:rsidRPr="00AC4ACF">
        <w:rPr>
          <w:rFonts w:cs="Arial"/>
          <w:color w:val="222222"/>
          <w:szCs w:val="22"/>
          <w:shd w:val="clear" w:color="auto" w:fill="FFFFFF"/>
        </w:rPr>
        <w:t xml:space="preserve"> at RECOMB 2018). </w:t>
      </w:r>
      <w:r w:rsidR="00B2254F" w:rsidRPr="00AC4ACF">
        <w:rPr>
          <w:rFonts w:cs="Arial"/>
          <w:color w:val="222222"/>
          <w:szCs w:val="22"/>
          <w:shd w:val="clear" w:color="auto" w:fill="FFFFFF"/>
        </w:rPr>
        <w:t>(</w:t>
      </w:r>
      <w:proofErr w:type="spellStart"/>
      <w:r w:rsidR="00B2254F" w:rsidRPr="00AC4ACF">
        <w:rPr>
          <w:rFonts w:cs="Arial"/>
          <w:color w:val="222222"/>
          <w:szCs w:val="22"/>
          <w:shd w:val="clear" w:color="auto" w:fill="FFFFFF"/>
        </w:rPr>
        <w:t>doi:</w:t>
      </w:r>
      <w:hyperlink r:id="rId12" w:tgtFrame="_blank" w:tooltip="Persistent link using digital object identifier" w:history="1">
        <w:r w:rsidR="00AC4ACF" w:rsidRPr="00AC4ACF">
          <w:rPr>
            <w:rFonts w:cs="Arial"/>
            <w:color w:val="007398"/>
            <w:sz w:val="20"/>
            <w:szCs w:val="20"/>
          </w:rPr>
          <w:t>https</w:t>
        </w:r>
        <w:proofErr w:type="spellEnd"/>
        <w:r w:rsidR="00AC4ACF" w:rsidRPr="00AC4ACF">
          <w:rPr>
            <w:rFonts w:cs="Arial"/>
            <w:color w:val="007398"/>
            <w:sz w:val="20"/>
            <w:szCs w:val="20"/>
          </w:rPr>
          <w:t>://doi.org/10.1016/j.cels.2018.05.021</w:t>
        </w:r>
      </w:hyperlink>
      <w:r w:rsidR="00AC4ACF" w:rsidRPr="00AC4ACF">
        <w:t>).</w:t>
      </w:r>
      <w:r w:rsidR="00F506A5">
        <w:t xml:space="preserve"> PMID:29936185</w:t>
      </w:r>
    </w:p>
    <w:p w14:paraId="0C9EC6F2" w14:textId="226C2C8D" w:rsidR="00F506A5" w:rsidRPr="00F506A5" w:rsidRDefault="00F506A5" w:rsidP="00F506A5">
      <w:pPr>
        <w:pStyle w:val="ListParagraph"/>
        <w:numPr>
          <w:ilvl w:val="0"/>
          <w:numId w:val="7"/>
        </w:numPr>
        <w:rPr>
          <w:rFonts w:ascii="Times New Roman" w:hAnsi="Times New Roman"/>
          <w:szCs w:val="22"/>
        </w:rPr>
      </w:pPr>
      <w:proofErr w:type="spellStart"/>
      <w:r w:rsidRPr="00F506A5">
        <w:rPr>
          <w:rFonts w:cs="Arial"/>
          <w:color w:val="222222"/>
          <w:szCs w:val="22"/>
          <w:shd w:val="clear" w:color="auto" w:fill="FFFFFF"/>
        </w:rPr>
        <w:t>Almodaresi</w:t>
      </w:r>
      <w:proofErr w:type="spellEnd"/>
      <w:r w:rsidRPr="00F506A5">
        <w:rPr>
          <w:rFonts w:cs="Arial"/>
          <w:color w:val="222222"/>
          <w:szCs w:val="22"/>
          <w:shd w:val="clear" w:color="auto" w:fill="FFFFFF"/>
        </w:rPr>
        <w:t xml:space="preserve">, F., Sarkar, H., Srivastava, A., &amp; </w:t>
      </w:r>
      <w:r w:rsidRPr="004732E2">
        <w:rPr>
          <w:rFonts w:cs="Arial"/>
          <w:b/>
          <w:color w:val="222222"/>
          <w:szCs w:val="22"/>
          <w:shd w:val="clear" w:color="auto" w:fill="FFFFFF"/>
        </w:rPr>
        <w:t>Patro, R</w:t>
      </w:r>
      <w:r w:rsidRPr="00F506A5">
        <w:rPr>
          <w:rFonts w:cs="Arial"/>
          <w:color w:val="222222"/>
          <w:szCs w:val="22"/>
          <w:shd w:val="clear" w:color="auto" w:fill="FFFFFF"/>
        </w:rPr>
        <w:t>. (2018). A space and time-efficient index for the compacted colored de Bruijn graph.</w:t>
      </w:r>
      <w:r w:rsidRPr="00F506A5">
        <w:rPr>
          <w:rStyle w:val="apple-converted-space"/>
          <w:rFonts w:cs="Arial"/>
          <w:color w:val="222222"/>
          <w:szCs w:val="22"/>
          <w:shd w:val="clear" w:color="auto" w:fill="FFFFFF"/>
        </w:rPr>
        <w:t> </w:t>
      </w:r>
      <w:r w:rsidRPr="00F506A5">
        <w:rPr>
          <w:rFonts w:cs="Arial"/>
          <w:i/>
          <w:iCs/>
          <w:color w:val="222222"/>
          <w:szCs w:val="22"/>
        </w:rPr>
        <w:t>Bioinformatics</w:t>
      </w:r>
      <w:r w:rsidRPr="00F506A5">
        <w:rPr>
          <w:rFonts w:cs="Arial"/>
          <w:color w:val="222222"/>
          <w:szCs w:val="22"/>
          <w:shd w:val="clear" w:color="auto" w:fill="FFFFFF"/>
        </w:rPr>
        <w:t>,</w:t>
      </w:r>
      <w:r w:rsidRPr="00F506A5">
        <w:rPr>
          <w:rStyle w:val="apple-converted-space"/>
          <w:rFonts w:cs="Arial"/>
          <w:color w:val="222222"/>
          <w:szCs w:val="22"/>
          <w:shd w:val="clear" w:color="auto" w:fill="FFFFFF"/>
        </w:rPr>
        <w:t> </w:t>
      </w:r>
      <w:r w:rsidRPr="00F506A5">
        <w:rPr>
          <w:rFonts w:cs="Arial"/>
          <w:i/>
          <w:iCs/>
          <w:color w:val="222222"/>
          <w:szCs w:val="22"/>
        </w:rPr>
        <w:t>34</w:t>
      </w:r>
      <w:r w:rsidRPr="00F506A5">
        <w:rPr>
          <w:rFonts w:cs="Arial"/>
          <w:color w:val="222222"/>
          <w:szCs w:val="22"/>
          <w:shd w:val="clear" w:color="auto" w:fill="FFFFFF"/>
        </w:rPr>
        <w:t>(13), i169-i177.</w:t>
      </w:r>
      <w:r>
        <w:rPr>
          <w:rFonts w:cs="Arial"/>
          <w:color w:val="222222"/>
          <w:szCs w:val="22"/>
          <w:shd w:val="clear" w:color="auto" w:fill="FFFFFF"/>
        </w:rPr>
        <w:t xml:space="preserve"> PMID:29949982</w:t>
      </w:r>
    </w:p>
    <w:p w14:paraId="14517278" w14:textId="77777777" w:rsidR="00F506A5" w:rsidRDefault="00F506A5" w:rsidP="00B27A02">
      <w:pPr>
        <w:pStyle w:val="DataField11pt-Single"/>
        <w:rPr>
          <w:b/>
          <w:bCs/>
          <w:color w:val="000000" w:themeColor="text1"/>
          <w:szCs w:val="22"/>
        </w:rPr>
      </w:pPr>
    </w:p>
    <w:p w14:paraId="692B619B" w14:textId="573991F1" w:rsidR="00B27A02" w:rsidRPr="004E22FE" w:rsidRDefault="00451278" w:rsidP="00B27A02">
      <w:pPr>
        <w:pStyle w:val="DataField11pt-Single"/>
        <w:rPr>
          <w:b/>
          <w:bCs/>
          <w:color w:val="000000" w:themeColor="text1"/>
          <w:szCs w:val="22"/>
        </w:rPr>
      </w:pPr>
      <w:r>
        <w:rPr>
          <w:b/>
          <w:bCs/>
          <w:color w:val="000000" w:themeColor="text1"/>
          <w:szCs w:val="22"/>
        </w:rPr>
        <w:t>3</w:t>
      </w:r>
      <w:r w:rsidR="00B27A02" w:rsidRPr="004E22FE">
        <w:rPr>
          <w:b/>
          <w:bCs/>
          <w:color w:val="000000" w:themeColor="text1"/>
          <w:szCs w:val="22"/>
        </w:rPr>
        <w:t xml:space="preserve">. </w:t>
      </w:r>
      <w:r w:rsidR="007E19BF" w:rsidRPr="004E22FE">
        <w:rPr>
          <w:bCs/>
          <w:i/>
          <w:color w:val="000000" w:themeColor="text1"/>
          <w:szCs w:val="22"/>
        </w:rPr>
        <w:t>Assessment and improvement of de novo transcriptomes</w:t>
      </w:r>
      <w:r w:rsidR="00B27A02" w:rsidRPr="004E22FE">
        <w:rPr>
          <w:bCs/>
          <w:i/>
          <w:color w:val="000000" w:themeColor="text1"/>
          <w:szCs w:val="22"/>
        </w:rPr>
        <w:t>.</w:t>
      </w:r>
    </w:p>
    <w:p w14:paraId="404C5605" w14:textId="77777777" w:rsidR="00B27A02" w:rsidRPr="004E22FE" w:rsidRDefault="00B27A02" w:rsidP="00B27A02">
      <w:pPr>
        <w:pStyle w:val="DataField11pt-Single"/>
        <w:rPr>
          <w:b/>
          <w:bCs/>
          <w:color w:val="000000" w:themeColor="text1"/>
          <w:szCs w:val="22"/>
        </w:rPr>
      </w:pPr>
    </w:p>
    <w:p w14:paraId="72E4349A" w14:textId="29B8E745" w:rsidR="00B27A02" w:rsidRPr="004E22FE" w:rsidRDefault="007E19BF" w:rsidP="00B27A02">
      <w:pPr>
        <w:pStyle w:val="DataField11pt-Single"/>
        <w:rPr>
          <w:bCs/>
          <w:color w:val="000000" w:themeColor="text1"/>
          <w:szCs w:val="22"/>
        </w:rPr>
      </w:pPr>
      <w:r w:rsidRPr="004E22FE">
        <w:rPr>
          <w:bCs/>
          <w:color w:val="000000" w:themeColor="text1"/>
          <w:szCs w:val="22"/>
        </w:rPr>
        <w:t xml:space="preserve">Another recent focus of my research has been on how to evaluate and improve </w:t>
      </w:r>
      <w:r w:rsidR="006E3A54" w:rsidRPr="004E22FE">
        <w:rPr>
          <w:bCs/>
          <w:i/>
          <w:color w:val="000000" w:themeColor="text1"/>
          <w:szCs w:val="22"/>
        </w:rPr>
        <w:t>de novo</w:t>
      </w:r>
      <w:r w:rsidR="006E3A54" w:rsidRPr="004E22FE">
        <w:rPr>
          <w:bCs/>
          <w:color w:val="000000" w:themeColor="text1"/>
          <w:szCs w:val="22"/>
        </w:rPr>
        <w:t xml:space="preserve"> transcriptome assemblies.  Current transcriptome assembly approaches, in the presence of short reads, suffer from fundamental identifiability issues.  These problems are exacerbated by bias and non-uniformity in the underlying sequencing data, and, to some extent, the de Bruijn graph-centric approaches that have been adopted out of computational necessity.  With collaborators, I helped to develop the Transrate software, and the associated computational and statistical methodologies, that allow for the </w:t>
      </w:r>
      <w:r w:rsidR="006E3A54" w:rsidRPr="004E22FE">
        <w:rPr>
          <w:bCs/>
          <w:i/>
          <w:color w:val="000000" w:themeColor="text1"/>
          <w:szCs w:val="22"/>
        </w:rPr>
        <w:t>contig-level</w:t>
      </w:r>
      <w:r w:rsidR="006E3A54" w:rsidRPr="004E22FE">
        <w:rPr>
          <w:bCs/>
          <w:color w:val="000000" w:themeColor="text1"/>
          <w:szCs w:val="22"/>
        </w:rPr>
        <w:t xml:space="preserve"> scoring of </w:t>
      </w:r>
      <w:r w:rsidR="006E3A54" w:rsidRPr="004E22FE">
        <w:rPr>
          <w:bCs/>
          <w:i/>
          <w:color w:val="000000" w:themeColor="text1"/>
          <w:szCs w:val="22"/>
        </w:rPr>
        <w:t>de novo</w:t>
      </w:r>
      <w:r w:rsidR="006E3A54" w:rsidRPr="004E22FE">
        <w:rPr>
          <w:bCs/>
          <w:color w:val="000000" w:themeColor="text1"/>
          <w:szCs w:val="22"/>
        </w:rPr>
        <w:t xml:space="preserve"> transcriptome assemblies.  Based on a combination of different metrics that capture the most common pitfalls encountered by short read transcriptome assemblers, and by using the read data itself to evaluate the underlying assembly, Transrate provides a score for each contig that measures its overall quality.  Further, </w:t>
      </w:r>
      <w:r w:rsidR="006E3A54" w:rsidRPr="004E22FE">
        <w:rPr>
          <w:bCs/>
          <w:i/>
          <w:color w:val="000000" w:themeColor="text1"/>
          <w:szCs w:val="22"/>
        </w:rPr>
        <w:t>de novo</w:t>
      </w:r>
      <w:r w:rsidR="006E3A54" w:rsidRPr="004E22FE">
        <w:rPr>
          <w:bCs/>
          <w:color w:val="000000" w:themeColor="text1"/>
          <w:szCs w:val="22"/>
        </w:rPr>
        <w:t xml:space="preserve"> assemblies can be filtered by these scores, discarding the most problematic contigs, which we demonstrate can improve downstream analysis.</w:t>
      </w:r>
      <w:r w:rsidR="007B620C" w:rsidRPr="004E22FE">
        <w:rPr>
          <w:bCs/>
          <w:color w:val="000000" w:themeColor="text1"/>
          <w:szCs w:val="22"/>
        </w:rPr>
        <w:t xml:space="preserve">  My group also developed a lightweight methodology that </w:t>
      </w:r>
      <w:r w:rsidR="006D413C" w:rsidRPr="004E22FE">
        <w:rPr>
          <w:bCs/>
          <w:color w:val="000000" w:themeColor="text1"/>
          <w:szCs w:val="22"/>
        </w:rPr>
        <w:t>can</w:t>
      </w:r>
      <w:r w:rsidR="007B620C" w:rsidRPr="004E22FE">
        <w:rPr>
          <w:bCs/>
          <w:color w:val="000000" w:themeColor="text1"/>
          <w:szCs w:val="22"/>
        </w:rPr>
        <w:t xml:space="preserve"> accurately aggregate and cluster contigs in </w:t>
      </w:r>
      <w:r w:rsidR="007B620C" w:rsidRPr="004E22FE">
        <w:rPr>
          <w:bCs/>
          <w:i/>
          <w:color w:val="000000" w:themeColor="text1"/>
          <w:szCs w:val="22"/>
        </w:rPr>
        <w:t>de novo</w:t>
      </w:r>
      <w:r w:rsidR="007B620C" w:rsidRPr="004E22FE">
        <w:rPr>
          <w:bCs/>
          <w:color w:val="000000" w:themeColor="text1"/>
          <w:szCs w:val="22"/>
        </w:rPr>
        <w:t xml:space="preserve"> assemblies into putative gene groups.  Our methodology in tackling this problem brings to bear the algorithmic advances that assisted in our lightweight quantification tools.  Contigs are linked together by the reads that multimap between them, and the underlying </w:t>
      </w:r>
      <w:r w:rsidR="00C95FD7" w:rsidRPr="004E22FE">
        <w:rPr>
          <w:bCs/>
          <w:color w:val="000000" w:themeColor="text1"/>
          <w:szCs w:val="22"/>
        </w:rPr>
        <w:t xml:space="preserve">“fragment ambiguity </w:t>
      </w:r>
      <w:r w:rsidR="007B620C" w:rsidRPr="004E22FE">
        <w:rPr>
          <w:bCs/>
          <w:color w:val="000000" w:themeColor="text1"/>
          <w:szCs w:val="22"/>
        </w:rPr>
        <w:t>graph</w:t>
      </w:r>
      <w:r w:rsidR="00C95FD7" w:rsidRPr="004E22FE">
        <w:rPr>
          <w:bCs/>
          <w:color w:val="000000" w:themeColor="text1"/>
          <w:szCs w:val="22"/>
        </w:rPr>
        <w:t>”</w:t>
      </w:r>
      <w:r w:rsidR="007B620C" w:rsidRPr="004E22FE">
        <w:rPr>
          <w:bCs/>
          <w:color w:val="000000" w:themeColor="text1"/>
          <w:szCs w:val="22"/>
        </w:rPr>
        <w:t xml:space="preserve"> can be filtered and clustered to recover groups of contigs that likely arise from the same underlying gene.  We have recently buil</w:t>
      </w:r>
      <w:r w:rsidR="00C95FD7" w:rsidRPr="004E22FE">
        <w:rPr>
          <w:bCs/>
          <w:color w:val="000000" w:themeColor="text1"/>
          <w:szCs w:val="22"/>
        </w:rPr>
        <w:t xml:space="preserve">t upon this methodology further, and developed a new approach that uses the same fragment ambiguity graph to apply a graph regularized semi-supervised learning algorithm to the problem of annotating </w:t>
      </w:r>
      <w:r w:rsidR="00C95FD7" w:rsidRPr="004E22FE">
        <w:rPr>
          <w:bCs/>
          <w:i/>
          <w:color w:val="000000" w:themeColor="text1"/>
          <w:szCs w:val="22"/>
        </w:rPr>
        <w:t>de novo</w:t>
      </w:r>
      <w:r w:rsidR="00C95FD7" w:rsidRPr="004E22FE">
        <w:rPr>
          <w:bCs/>
          <w:color w:val="000000" w:themeColor="text1"/>
          <w:szCs w:val="22"/>
        </w:rPr>
        <w:t xml:space="preserve"> transcriptome assemblies using known annotations from related organisms.  By sharing information </w:t>
      </w:r>
      <w:r w:rsidR="00C95FD7" w:rsidRPr="004E22FE">
        <w:rPr>
          <w:bCs/>
          <w:i/>
          <w:color w:val="000000" w:themeColor="text1"/>
          <w:szCs w:val="22"/>
        </w:rPr>
        <w:t>within</w:t>
      </w:r>
      <w:r w:rsidR="00C95FD7" w:rsidRPr="004E22FE">
        <w:rPr>
          <w:bCs/>
          <w:color w:val="000000" w:themeColor="text1"/>
          <w:szCs w:val="22"/>
        </w:rPr>
        <w:t xml:space="preserve"> the </w:t>
      </w:r>
      <w:r w:rsidR="00C95FD7" w:rsidRPr="004E22FE">
        <w:rPr>
          <w:bCs/>
          <w:i/>
          <w:color w:val="000000" w:themeColor="text1"/>
          <w:szCs w:val="22"/>
        </w:rPr>
        <w:t>de novo</w:t>
      </w:r>
      <w:r w:rsidR="00C95FD7" w:rsidRPr="004E22FE">
        <w:rPr>
          <w:bCs/>
          <w:color w:val="000000" w:themeColor="text1"/>
          <w:szCs w:val="22"/>
        </w:rPr>
        <w:t xml:space="preserve"> assembly, this approach achieves greater accuracy than existing annotation methodologies.  The methods we are developing and the tools that implement them are improving the reliability of </w:t>
      </w:r>
      <w:r w:rsidR="00C95FD7" w:rsidRPr="004E22FE">
        <w:rPr>
          <w:bCs/>
          <w:i/>
          <w:color w:val="000000" w:themeColor="text1"/>
          <w:szCs w:val="22"/>
        </w:rPr>
        <w:t>de novo</w:t>
      </w:r>
      <w:r w:rsidR="00C95FD7" w:rsidRPr="004E22FE">
        <w:rPr>
          <w:bCs/>
          <w:color w:val="000000" w:themeColor="text1"/>
          <w:szCs w:val="22"/>
        </w:rPr>
        <w:t xml:space="preserve"> transcriptome analysis, making this powerful but challenging approach to the s</w:t>
      </w:r>
      <w:r w:rsidR="00670D04" w:rsidRPr="004E22FE">
        <w:rPr>
          <w:bCs/>
          <w:color w:val="000000" w:themeColor="text1"/>
          <w:szCs w:val="22"/>
        </w:rPr>
        <w:t>tudy of non-model organisms, and the discovery of novel expressed transcripts in model organisms, fundamentally more useful.</w:t>
      </w:r>
    </w:p>
    <w:p w14:paraId="350CFEA7" w14:textId="7A94CC62" w:rsidR="00F92FCE" w:rsidRPr="004E22FE" w:rsidRDefault="00670D04" w:rsidP="00F92FCE">
      <w:pPr>
        <w:pStyle w:val="ListParagraph"/>
        <w:numPr>
          <w:ilvl w:val="0"/>
          <w:numId w:val="2"/>
        </w:numPr>
        <w:autoSpaceDE/>
        <w:autoSpaceDN/>
        <w:rPr>
          <w:rFonts w:cs="Arial"/>
          <w:szCs w:val="22"/>
        </w:rPr>
      </w:pPr>
      <w:r w:rsidRPr="004E22FE">
        <w:rPr>
          <w:rFonts w:eastAsia="Calibri" w:cs="Arial"/>
          <w:color w:val="222222"/>
          <w:szCs w:val="22"/>
          <w:shd w:val="clear" w:color="auto" w:fill="FFFFFF"/>
        </w:rPr>
        <w:t>Smith</w:t>
      </w:r>
      <w:r w:rsidRPr="004E22FE">
        <w:rPr>
          <w:rFonts w:cs="Arial"/>
          <w:color w:val="222222"/>
          <w:szCs w:val="22"/>
          <w:shd w:val="clear" w:color="auto" w:fill="FFFFFF"/>
        </w:rPr>
        <w:t>-</w:t>
      </w:r>
      <w:r w:rsidRPr="004E22FE">
        <w:rPr>
          <w:rFonts w:eastAsia="Calibri" w:cs="Arial"/>
          <w:color w:val="222222"/>
          <w:szCs w:val="22"/>
          <w:shd w:val="clear" w:color="auto" w:fill="FFFFFF"/>
        </w:rPr>
        <w:t>Unna</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R</w:t>
      </w:r>
      <w:r w:rsidRPr="004E22FE">
        <w:rPr>
          <w:rFonts w:cs="Arial"/>
          <w:color w:val="222222"/>
          <w:szCs w:val="22"/>
          <w:shd w:val="clear" w:color="auto" w:fill="FFFFFF"/>
        </w:rPr>
        <w:t xml:space="preserve">., </w:t>
      </w:r>
      <w:proofErr w:type="spellStart"/>
      <w:r w:rsidRPr="004E22FE">
        <w:rPr>
          <w:rFonts w:eastAsia="Calibri" w:cs="Arial"/>
          <w:color w:val="222222"/>
          <w:szCs w:val="22"/>
          <w:shd w:val="clear" w:color="auto" w:fill="FFFFFF"/>
        </w:rPr>
        <w:t>Boursnell</w:t>
      </w:r>
      <w:proofErr w:type="spellEnd"/>
      <w:r w:rsidRPr="004E22FE">
        <w:rPr>
          <w:rFonts w:cs="Arial"/>
          <w:color w:val="222222"/>
          <w:szCs w:val="22"/>
          <w:shd w:val="clear" w:color="auto" w:fill="FFFFFF"/>
        </w:rPr>
        <w:t xml:space="preserve">, </w:t>
      </w:r>
      <w:r w:rsidRPr="004E22FE">
        <w:rPr>
          <w:rFonts w:eastAsia="Calibri" w:cs="Arial"/>
          <w:color w:val="222222"/>
          <w:szCs w:val="22"/>
          <w:shd w:val="clear" w:color="auto" w:fill="FFFFFF"/>
        </w:rPr>
        <w:t>C</w:t>
      </w:r>
      <w:r w:rsidRPr="004E22FE">
        <w:rPr>
          <w:rFonts w:cs="Arial"/>
          <w:color w:val="222222"/>
          <w:szCs w:val="22"/>
          <w:shd w:val="clear" w:color="auto" w:fill="FFFFFF"/>
        </w:rPr>
        <w:t xml:space="preserve">., </w:t>
      </w:r>
      <w:r w:rsidRPr="004E22FE">
        <w:rPr>
          <w:rFonts w:eastAsia="Calibri" w:cs="Arial"/>
          <w:b/>
          <w:color w:val="222222"/>
          <w:szCs w:val="22"/>
          <w:shd w:val="clear" w:color="auto" w:fill="FFFFFF"/>
        </w:rPr>
        <w:t>Patro</w:t>
      </w:r>
      <w:r w:rsidRPr="004E22FE">
        <w:rPr>
          <w:rFonts w:cs="Arial"/>
          <w:b/>
          <w:color w:val="222222"/>
          <w:szCs w:val="22"/>
          <w:shd w:val="clear" w:color="auto" w:fill="FFFFFF"/>
        </w:rPr>
        <w:t xml:space="preserve">, </w:t>
      </w:r>
      <w:r w:rsidRPr="004E22FE">
        <w:rPr>
          <w:rFonts w:eastAsia="Calibri" w:cs="Arial"/>
          <w:b/>
          <w:color w:val="222222"/>
          <w:szCs w:val="22"/>
          <w:shd w:val="clear" w:color="auto" w:fill="FFFFFF"/>
        </w:rPr>
        <w:t>R</w:t>
      </w:r>
      <w:r w:rsidRPr="004E22FE">
        <w:rPr>
          <w:rFonts w:cs="Arial"/>
          <w:b/>
          <w:color w:val="222222"/>
          <w:szCs w:val="22"/>
          <w:shd w:val="clear" w:color="auto" w:fill="FFFFFF"/>
        </w:rPr>
        <w:t>.</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Hibberd</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J</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M</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and</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Kelly</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S</w:t>
      </w:r>
      <w:r w:rsidRPr="004E22FE">
        <w:rPr>
          <w:rFonts w:cs="Arial"/>
          <w:color w:val="222222"/>
          <w:szCs w:val="22"/>
          <w:shd w:val="clear" w:color="auto" w:fill="FFFFFF"/>
        </w:rPr>
        <w:t xml:space="preserve">. (2016). </w:t>
      </w:r>
      <w:proofErr w:type="spellStart"/>
      <w:r w:rsidRPr="004E22FE">
        <w:rPr>
          <w:rFonts w:eastAsia="Calibri" w:cs="Arial"/>
          <w:color w:val="222222"/>
          <w:szCs w:val="22"/>
          <w:shd w:val="clear" w:color="auto" w:fill="FFFFFF"/>
        </w:rPr>
        <w:t>TransRate</w:t>
      </w:r>
      <w:proofErr w:type="spellEnd"/>
      <w:r w:rsidRPr="004E22FE">
        <w:rPr>
          <w:rFonts w:cs="Arial"/>
          <w:color w:val="222222"/>
          <w:szCs w:val="22"/>
          <w:shd w:val="clear" w:color="auto" w:fill="FFFFFF"/>
        </w:rPr>
        <w:t xml:space="preserve">: </w:t>
      </w:r>
      <w:r w:rsidRPr="004E22FE">
        <w:rPr>
          <w:rFonts w:eastAsia="Calibri" w:cs="Arial"/>
          <w:color w:val="222222"/>
          <w:szCs w:val="22"/>
          <w:shd w:val="clear" w:color="auto" w:fill="FFFFFF"/>
        </w:rPr>
        <w:t>reference</w:t>
      </w:r>
      <w:r w:rsidRPr="004E22FE">
        <w:rPr>
          <w:rFonts w:cs="Arial"/>
          <w:color w:val="222222"/>
          <w:szCs w:val="22"/>
          <w:shd w:val="clear" w:color="auto" w:fill="FFFFFF"/>
        </w:rPr>
        <w:t>-</w:t>
      </w:r>
      <w:r w:rsidRPr="004E22FE">
        <w:rPr>
          <w:rFonts w:eastAsia="Calibri" w:cs="Arial"/>
          <w:color w:val="222222"/>
          <w:szCs w:val="22"/>
          <w:shd w:val="clear" w:color="auto" w:fill="FFFFFF"/>
        </w:rPr>
        <w:t>free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quality</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assessment</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of</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de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novo</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transcriptome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assemblies</w:t>
      </w:r>
      <w:r w:rsidRPr="004E22FE">
        <w:rPr>
          <w:rFonts w:cs="Arial"/>
          <w:color w:val="222222"/>
          <w:szCs w:val="22"/>
          <w:shd w:val="clear" w:color="auto" w:fill="FFFFFF"/>
        </w:rPr>
        <w:t>. </w:t>
      </w:r>
      <w:r w:rsidRPr="004E22FE">
        <w:rPr>
          <w:rFonts w:eastAsia="Calibri" w:cs="Arial"/>
          <w:i/>
          <w:iCs/>
          <w:color w:val="222222"/>
          <w:szCs w:val="22"/>
        </w:rPr>
        <w:t>Genome</w:t>
      </w:r>
      <w:r w:rsidRPr="004E22FE">
        <w:rPr>
          <w:rFonts w:cs="Arial"/>
          <w:i/>
          <w:iCs/>
          <w:color w:val="222222"/>
          <w:szCs w:val="22"/>
        </w:rPr>
        <w:t xml:space="preserve"> </w:t>
      </w:r>
      <w:r w:rsidRPr="004E22FE">
        <w:rPr>
          <w:rFonts w:eastAsia="Calibri" w:cs="Arial"/>
          <w:i/>
          <w:iCs/>
          <w:color w:val="222222"/>
          <w:szCs w:val="22"/>
        </w:rPr>
        <w:t>research</w:t>
      </w:r>
      <w:r w:rsidRPr="004E22FE">
        <w:rPr>
          <w:rFonts w:cs="Arial"/>
          <w:color w:val="222222"/>
          <w:szCs w:val="22"/>
          <w:shd w:val="clear" w:color="auto" w:fill="FFFFFF"/>
        </w:rPr>
        <w:t>, </w:t>
      </w:r>
      <w:r w:rsidRPr="004E22FE">
        <w:rPr>
          <w:rFonts w:cs="Arial"/>
          <w:i/>
          <w:iCs/>
          <w:color w:val="222222"/>
          <w:szCs w:val="22"/>
        </w:rPr>
        <w:t>26</w:t>
      </w:r>
      <w:r w:rsidRPr="004E22FE">
        <w:rPr>
          <w:rFonts w:cs="Arial"/>
          <w:color w:val="222222"/>
          <w:szCs w:val="22"/>
          <w:shd w:val="clear" w:color="auto" w:fill="FFFFFF"/>
        </w:rPr>
        <w:t>(8), 1134-1144.</w:t>
      </w:r>
      <w:r w:rsidR="00F92FCE" w:rsidRPr="004E22FE">
        <w:rPr>
          <w:rFonts w:cs="Arial"/>
          <w:color w:val="222222"/>
          <w:szCs w:val="22"/>
          <w:shd w:val="clear" w:color="auto" w:fill="FFFFFF"/>
        </w:rPr>
        <w:t xml:space="preserve"> </w:t>
      </w:r>
      <w:proofErr w:type="gramStart"/>
      <w:r w:rsidR="00F92FCE" w:rsidRPr="004E22FE">
        <w:rPr>
          <w:rFonts w:cs="Arial"/>
          <w:color w:val="222222"/>
          <w:szCs w:val="22"/>
          <w:shd w:val="clear" w:color="auto" w:fill="FFFFFF"/>
        </w:rPr>
        <w:t>PMCID:</w:t>
      </w:r>
      <w:r w:rsidR="00F92FCE" w:rsidRPr="004E22FE">
        <w:rPr>
          <w:rFonts w:cs="Arial"/>
          <w:color w:val="000000"/>
          <w:szCs w:val="22"/>
          <w:shd w:val="clear" w:color="auto" w:fill="FFFFFF"/>
        </w:rPr>
        <w:t>PMC</w:t>
      </w:r>
      <w:proofErr w:type="gramEnd"/>
      <w:r w:rsidR="00F92FCE" w:rsidRPr="004E22FE">
        <w:rPr>
          <w:rFonts w:cs="Arial"/>
          <w:color w:val="000000"/>
          <w:szCs w:val="22"/>
          <w:shd w:val="clear" w:color="auto" w:fill="FFFFFF"/>
        </w:rPr>
        <w:t>4971766.</w:t>
      </w:r>
    </w:p>
    <w:p w14:paraId="4340207E" w14:textId="067DFC25" w:rsidR="00670D04" w:rsidRPr="004E22FE" w:rsidRDefault="00670D04" w:rsidP="00670D04">
      <w:pPr>
        <w:pStyle w:val="ListParagraph"/>
        <w:numPr>
          <w:ilvl w:val="0"/>
          <w:numId w:val="2"/>
        </w:numPr>
        <w:autoSpaceDE/>
        <w:autoSpaceDN/>
        <w:rPr>
          <w:rFonts w:cs="Arial"/>
          <w:szCs w:val="22"/>
        </w:rPr>
      </w:pPr>
      <w:r w:rsidRPr="004E22FE">
        <w:rPr>
          <w:rFonts w:eastAsia="Calibri" w:cs="Arial"/>
          <w:color w:val="222222"/>
          <w:szCs w:val="22"/>
          <w:shd w:val="clear" w:color="auto" w:fill="FFFFFF"/>
        </w:rPr>
        <w:t>The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Transrate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software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for</w:t>
      </w:r>
      <w:r w:rsidRPr="004E22FE">
        <w:rPr>
          <w:rFonts w:cs="Arial"/>
          <w:color w:val="222222"/>
          <w:szCs w:val="22"/>
          <w:shd w:val="clear" w:color="auto" w:fill="FFFFFF"/>
        </w:rPr>
        <w:t xml:space="preserve"> </w:t>
      </w:r>
      <w:r w:rsidRPr="004E22FE">
        <w:rPr>
          <w:rFonts w:eastAsia="Calibri" w:cs="Arial"/>
          <w:i/>
          <w:color w:val="222222"/>
          <w:szCs w:val="22"/>
          <w:shd w:val="clear" w:color="auto" w:fill="FFFFFF"/>
        </w:rPr>
        <w:t>de</w:t>
      </w:r>
      <w:r w:rsidRPr="004E22FE">
        <w:rPr>
          <w:rFonts w:cs="Arial"/>
          <w:i/>
          <w:color w:val="222222"/>
          <w:szCs w:val="22"/>
          <w:shd w:val="clear" w:color="auto" w:fill="FFFFFF"/>
        </w:rPr>
        <w:t xml:space="preserve"> </w:t>
      </w:r>
      <w:r w:rsidRPr="004E22FE">
        <w:rPr>
          <w:rFonts w:eastAsia="Calibri" w:cs="Arial"/>
          <w:i/>
          <w:color w:val="222222"/>
          <w:szCs w:val="22"/>
          <w:shd w:val="clear" w:color="auto" w:fill="FFFFFF"/>
        </w:rPr>
        <w:t>novo</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transcriptome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assembly</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quality</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analysis</w:t>
      </w:r>
      <w:r w:rsidRPr="004E22FE">
        <w:rPr>
          <w:rFonts w:cs="Arial"/>
          <w:color w:val="222222"/>
          <w:szCs w:val="22"/>
          <w:shd w:val="clear" w:color="auto" w:fill="FFFFFF"/>
        </w:rPr>
        <w:t xml:space="preserve">: </w:t>
      </w:r>
      <w:hyperlink r:id="rId13" w:history="1">
        <w:r w:rsidRPr="004E22FE">
          <w:rPr>
            <w:rStyle w:val="Hyperlink"/>
            <w:rFonts w:eastAsia="Calibri" w:cs="Arial"/>
            <w:szCs w:val="22"/>
            <w:shd w:val="clear" w:color="auto" w:fill="FFFFFF"/>
          </w:rPr>
          <w:t>http</w:t>
        </w:r>
        <w:r w:rsidRPr="004E22FE">
          <w:rPr>
            <w:rStyle w:val="Hyperlink"/>
            <w:rFonts w:cs="Arial"/>
            <w:szCs w:val="22"/>
            <w:shd w:val="clear" w:color="auto" w:fill="FFFFFF"/>
          </w:rPr>
          <w:t>://</w:t>
        </w:r>
        <w:r w:rsidRPr="004E22FE">
          <w:rPr>
            <w:rStyle w:val="Hyperlink"/>
            <w:rFonts w:eastAsia="Calibri" w:cs="Arial"/>
            <w:szCs w:val="22"/>
            <w:shd w:val="clear" w:color="auto" w:fill="FFFFFF"/>
          </w:rPr>
          <w:t>hibberdlab</w:t>
        </w:r>
        <w:r w:rsidRPr="004E22FE">
          <w:rPr>
            <w:rStyle w:val="Hyperlink"/>
            <w:rFonts w:cs="Arial"/>
            <w:szCs w:val="22"/>
            <w:shd w:val="clear" w:color="auto" w:fill="FFFFFF"/>
          </w:rPr>
          <w:t>.</w:t>
        </w:r>
        <w:r w:rsidRPr="004E22FE">
          <w:rPr>
            <w:rStyle w:val="Hyperlink"/>
            <w:rFonts w:eastAsia="Calibri" w:cs="Arial"/>
            <w:szCs w:val="22"/>
            <w:shd w:val="clear" w:color="auto" w:fill="FFFFFF"/>
          </w:rPr>
          <w:t>com</w:t>
        </w:r>
        <w:r w:rsidRPr="004E22FE">
          <w:rPr>
            <w:rStyle w:val="Hyperlink"/>
            <w:rFonts w:cs="Arial"/>
            <w:szCs w:val="22"/>
            <w:shd w:val="clear" w:color="auto" w:fill="FFFFFF"/>
          </w:rPr>
          <w:t>/</w:t>
        </w:r>
        <w:r w:rsidRPr="004E22FE">
          <w:rPr>
            <w:rStyle w:val="Hyperlink"/>
            <w:rFonts w:eastAsia="Calibri" w:cs="Arial"/>
            <w:szCs w:val="22"/>
            <w:shd w:val="clear" w:color="auto" w:fill="FFFFFF"/>
          </w:rPr>
          <w:t>transrate</w:t>
        </w:r>
      </w:hyperlink>
    </w:p>
    <w:p w14:paraId="67E962CD" w14:textId="5755A109" w:rsidR="00670D04" w:rsidRPr="004E22FE" w:rsidRDefault="00670D04" w:rsidP="00670D04">
      <w:pPr>
        <w:pStyle w:val="ListParagraph"/>
        <w:numPr>
          <w:ilvl w:val="0"/>
          <w:numId w:val="2"/>
        </w:numPr>
        <w:autoSpaceDE/>
        <w:autoSpaceDN/>
        <w:rPr>
          <w:rFonts w:cs="Arial"/>
          <w:szCs w:val="22"/>
        </w:rPr>
      </w:pPr>
      <w:r w:rsidRPr="004E22FE">
        <w:rPr>
          <w:rFonts w:eastAsia="Calibri" w:cs="Arial"/>
          <w:color w:val="222222"/>
          <w:szCs w:val="22"/>
          <w:shd w:val="clear" w:color="auto" w:fill="FFFFFF"/>
        </w:rPr>
        <w:t>Srivastava</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Sarkar</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H</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Malik</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L</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and</w:t>
      </w:r>
      <w:r w:rsidRPr="004E22FE">
        <w:rPr>
          <w:rFonts w:cs="Arial"/>
          <w:color w:val="222222"/>
          <w:szCs w:val="22"/>
          <w:shd w:val="clear" w:color="auto" w:fill="FFFFFF"/>
        </w:rPr>
        <w:t xml:space="preserve"> </w:t>
      </w:r>
      <w:r w:rsidRPr="004E22FE">
        <w:rPr>
          <w:rFonts w:eastAsia="Calibri" w:cs="Arial"/>
          <w:b/>
          <w:color w:val="222222"/>
          <w:szCs w:val="22"/>
          <w:shd w:val="clear" w:color="auto" w:fill="FFFFFF"/>
        </w:rPr>
        <w:t>Patro</w:t>
      </w:r>
      <w:r w:rsidRPr="004E22FE">
        <w:rPr>
          <w:rFonts w:cs="Arial"/>
          <w:b/>
          <w:color w:val="222222"/>
          <w:szCs w:val="22"/>
          <w:shd w:val="clear" w:color="auto" w:fill="FFFFFF"/>
        </w:rPr>
        <w:t xml:space="preserve">, </w:t>
      </w:r>
      <w:r w:rsidRPr="004E22FE">
        <w:rPr>
          <w:rFonts w:eastAsia="Calibri" w:cs="Arial"/>
          <w:b/>
          <w:color w:val="222222"/>
          <w:szCs w:val="22"/>
          <w:shd w:val="clear" w:color="auto" w:fill="FFFFFF"/>
        </w:rPr>
        <w:t>R</w:t>
      </w:r>
      <w:r w:rsidRPr="004E22FE">
        <w:rPr>
          <w:rFonts w:cs="Arial"/>
          <w:color w:val="222222"/>
          <w:szCs w:val="22"/>
          <w:shd w:val="clear" w:color="auto" w:fill="FFFFFF"/>
        </w:rPr>
        <w:t xml:space="preserve">. (2016). </w:t>
      </w:r>
      <w:r w:rsidRPr="004E22FE">
        <w:rPr>
          <w:rFonts w:eastAsia="Calibri" w:cs="Arial"/>
          <w:color w:val="222222"/>
          <w:szCs w:val="22"/>
          <w:shd w:val="clear" w:color="auto" w:fill="FFFFFF"/>
        </w:rPr>
        <w:t>Accurate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Fast</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and</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Lightweight</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Clustering</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of</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de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novo</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Transcriptomes</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using</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Fragment</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Equivalence</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Classes</w:t>
      </w:r>
      <w:r w:rsidRPr="004E22FE">
        <w:rPr>
          <w:rFonts w:cs="Arial"/>
          <w:color w:val="222222"/>
          <w:szCs w:val="22"/>
          <w:shd w:val="clear" w:color="auto" w:fill="FFFFFF"/>
        </w:rPr>
        <w:t>. </w:t>
      </w:r>
      <w:r w:rsidRPr="004E22FE">
        <w:rPr>
          <w:rFonts w:eastAsia="Calibri" w:cs="Arial"/>
          <w:color w:val="222222"/>
          <w:szCs w:val="22"/>
          <w:shd w:val="clear" w:color="auto" w:fill="FFFFFF"/>
        </w:rPr>
        <w:t>In</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refereed</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proceedings</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of</w:t>
      </w:r>
      <w:r w:rsidRPr="004E22FE">
        <w:rPr>
          <w:rFonts w:cs="Arial"/>
          <w:color w:val="222222"/>
          <w:szCs w:val="22"/>
          <w:shd w:val="clear" w:color="auto" w:fill="FFFFFF"/>
        </w:rPr>
        <w:t xml:space="preserve"> </w:t>
      </w:r>
      <w:r w:rsidRPr="004E22FE">
        <w:rPr>
          <w:rFonts w:eastAsia="Calibri" w:cs="Arial"/>
          <w:color w:val="222222"/>
          <w:szCs w:val="22"/>
          <w:shd w:val="clear" w:color="auto" w:fill="FFFFFF"/>
        </w:rPr>
        <w:t>RECOMB</w:t>
      </w:r>
      <w:r w:rsidRPr="004E22FE">
        <w:rPr>
          <w:rFonts w:cs="Arial"/>
          <w:color w:val="222222"/>
          <w:szCs w:val="22"/>
          <w:shd w:val="clear" w:color="auto" w:fill="FFFFFF"/>
        </w:rPr>
        <w:t>-</w:t>
      </w:r>
      <w:r w:rsidRPr="004E22FE">
        <w:rPr>
          <w:rFonts w:eastAsia="Calibri" w:cs="Arial"/>
          <w:color w:val="222222"/>
          <w:szCs w:val="22"/>
          <w:shd w:val="clear" w:color="auto" w:fill="FFFFFF"/>
        </w:rPr>
        <w:t>Seq</w:t>
      </w:r>
      <w:r w:rsidRPr="004E22FE">
        <w:rPr>
          <w:rFonts w:cs="Arial"/>
          <w:color w:val="222222"/>
          <w:szCs w:val="22"/>
          <w:shd w:val="clear" w:color="auto" w:fill="FFFFFF"/>
        </w:rPr>
        <w:t xml:space="preserve"> 2016 (</w:t>
      </w:r>
      <w:proofErr w:type="spellStart"/>
      <w:r w:rsidRPr="004E22FE">
        <w:rPr>
          <w:rFonts w:eastAsia="Calibri" w:cs="Arial"/>
          <w:i/>
          <w:iCs/>
          <w:color w:val="222222"/>
          <w:szCs w:val="22"/>
        </w:rPr>
        <w:t>arXiv</w:t>
      </w:r>
      <w:proofErr w:type="spellEnd"/>
      <w:r w:rsidRPr="004E22FE">
        <w:rPr>
          <w:rFonts w:cs="Arial"/>
          <w:i/>
          <w:iCs/>
          <w:color w:val="222222"/>
          <w:szCs w:val="22"/>
        </w:rPr>
        <w:t xml:space="preserve"> </w:t>
      </w:r>
      <w:r w:rsidRPr="004E22FE">
        <w:rPr>
          <w:rFonts w:eastAsia="Calibri" w:cs="Arial"/>
          <w:i/>
          <w:iCs/>
          <w:color w:val="222222"/>
          <w:szCs w:val="22"/>
        </w:rPr>
        <w:t>preprint</w:t>
      </w:r>
      <w:r w:rsidRPr="004E22FE">
        <w:rPr>
          <w:rFonts w:cs="Arial"/>
          <w:i/>
          <w:iCs/>
          <w:color w:val="222222"/>
          <w:szCs w:val="22"/>
        </w:rPr>
        <w:t xml:space="preserve"> </w:t>
      </w:r>
      <w:r w:rsidRPr="004E22FE">
        <w:rPr>
          <w:rFonts w:eastAsia="Calibri" w:cs="Arial"/>
          <w:i/>
          <w:iCs/>
          <w:color w:val="222222"/>
          <w:szCs w:val="22"/>
        </w:rPr>
        <w:t>arXiv</w:t>
      </w:r>
      <w:r w:rsidRPr="004E22FE">
        <w:rPr>
          <w:rFonts w:cs="Arial"/>
          <w:i/>
          <w:iCs/>
          <w:color w:val="222222"/>
          <w:szCs w:val="22"/>
        </w:rPr>
        <w:t>:1604.03250</w:t>
      </w:r>
      <w:r w:rsidRPr="004E22FE">
        <w:rPr>
          <w:rFonts w:cs="Arial"/>
          <w:color w:val="222222"/>
          <w:szCs w:val="22"/>
          <w:shd w:val="clear" w:color="auto" w:fill="FFFFFF"/>
        </w:rPr>
        <w:t>.)</w:t>
      </w:r>
    </w:p>
    <w:p w14:paraId="0FDDB69A" w14:textId="520FCC97" w:rsidR="00052433" w:rsidRPr="00451278" w:rsidRDefault="007A7A10" w:rsidP="00451278">
      <w:pPr>
        <w:pStyle w:val="ListParagraph"/>
        <w:numPr>
          <w:ilvl w:val="0"/>
          <w:numId w:val="2"/>
        </w:numPr>
        <w:autoSpaceDE/>
        <w:autoSpaceDN/>
        <w:rPr>
          <w:rFonts w:cs="Arial"/>
          <w:color w:val="000000" w:themeColor="text1"/>
          <w:szCs w:val="22"/>
        </w:rPr>
      </w:pPr>
      <w:r w:rsidRPr="004E22FE">
        <w:rPr>
          <w:rFonts w:cs="Arial"/>
          <w:color w:val="000000" w:themeColor="text1"/>
          <w:szCs w:val="22"/>
          <w:shd w:val="clear" w:color="auto" w:fill="FFFFFF"/>
        </w:rPr>
        <w:t xml:space="preserve">Zhang, R., </w:t>
      </w:r>
      <w:proofErr w:type="spellStart"/>
      <w:r w:rsidRPr="004E22FE">
        <w:rPr>
          <w:rFonts w:cs="Arial"/>
          <w:color w:val="000000" w:themeColor="text1"/>
          <w:szCs w:val="22"/>
          <w:shd w:val="clear" w:color="auto" w:fill="FFFFFF"/>
        </w:rPr>
        <w:t>Calixto</w:t>
      </w:r>
      <w:proofErr w:type="spellEnd"/>
      <w:r w:rsidRPr="004E22FE">
        <w:rPr>
          <w:rFonts w:cs="Arial"/>
          <w:color w:val="000000" w:themeColor="text1"/>
          <w:szCs w:val="22"/>
          <w:shd w:val="clear" w:color="auto" w:fill="FFFFFF"/>
        </w:rPr>
        <w:t xml:space="preserve">, C.P., </w:t>
      </w:r>
      <w:proofErr w:type="spellStart"/>
      <w:r w:rsidRPr="004E22FE">
        <w:rPr>
          <w:rFonts w:cs="Arial"/>
          <w:color w:val="000000" w:themeColor="text1"/>
          <w:szCs w:val="22"/>
          <w:shd w:val="clear" w:color="auto" w:fill="FFFFFF"/>
        </w:rPr>
        <w:t>Tzioutziou</w:t>
      </w:r>
      <w:proofErr w:type="spellEnd"/>
      <w:r w:rsidRPr="004E22FE">
        <w:rPr>
          <w:rFonts w:cs="Arial"/>
          <w:color w:val="000000" w:themeColor="text1"/>
          <w:szCs w:val="22"/>
          <w:shd w:val="clear" w:color="auto" w:fill="FFFFFF"/>
        </w:rPr>
        <w:t xml:space="preserve">, N.A., James, A.B., Simpson, C.G., </w:t>
      </w:r>
      <w:proofErr w:type="spellStart"/>
      <w:r w:rsidRPr="004E22FE">
        <w:rPr>
          <w:rFonts w:cs="Arial"/>
          <w:color w:val="000000" w:themeColor="text1"/>
          <w:szCs w:val="22"/>
          <w:shd w:val="clear" w:color="auto" w:fill="FFFFFF"/>
        </w:rPr>
        <w:t>Guo</w:t>
      </w:r>
      <w:proofErr w:type="spellEnd"/>
      <w:r w:rsidRPr="004E22FE">
        <w:rPr>
          <w:rFonts w:cs="Arial"/>
          <w:color w:val="000000" w:themeColor="text1"/>
          <w:szCs w:val="22"/>
          <w:shd w:val="clear" w:color="auto" w:fill="FFFFFF"/>
        </w:rPr>
        <w:t xml:space="preserve">, W., Marquez, Y., </w:t>
      </w:r>
      <w:proofErr w:type="spellStart"/>
      <w:r w:rsidRPr="004E22FE">
        <w:rPr>
          <w:rFonts w:cs="Arial"/>
          <w:color w:val="000000" w:themeColor="text1"/>
          <w:szCs w:val="22"/>
          <w:shd w:val="clear" w:color="auto" w:fill="FFFFFF"/>
        </w:rPr>
        <w:t>Kalyna</w:t>
      </w:r>
      <w:proofErr w:type="spellEnd"/>
      <w:r w:rsidRPr="004E22FE">
        <w:rPr>
          <w:rFonts w:cs="Arial"/>
          <w:color w:val="000000" w:themeColor="text1"/>
          <w:szCs w:val="22"/>
          <w:shd w:val="clear" w:color="auto" w:fill="FFFFFF"/>
        </w:rPr>
        <w:t xml:space="preserve">, M., </w:t>
      </w:r>
      <w:r w:rsidRPr="004E22FE">
        <w:rPr>
          <w:rFonts w:cs="Arial"/>
          <w:b/>
          <w:color w:val="000000" w:themeColor="text1"/>
          <w:szCs w:val="22"/>
          <w:shd w:val="clear" w:color="auto" w:fill="FFFFFF"/>
        </w:rPr>
        <w:t>Patro, R.</w:t>
      </w:r>
      <w:r w:rsidRPr="004E22FE">
        <w:rPr>
          <w:rFonts w:cs="Arial"/>
          <w:color w:val="000000" w:themeColor="text1"/>
          <w:szCs w:val="22"/>
          <w:shd w:val="clear" w:color="auto" w:fill="FFFFFF"/>
        </w:rPr>
        <w:t xml:space="preserve">, </w:t>
      </w:r>
      <w:proofErr w:type="spellStart"/>
      <w:r w:rsidRPr="004E22FE">
        <w:rPr>
          <w:rFonts w:cs="Arial"/>
          <w:color w:val="000000" w:themeColor="text1"/>
          <w:szCs w:val="22"/>
          <w:shd w:val="clear" w:color="auto" w:fill="FFFFFF"/>
        </w:rPr>
        <w:t>Eyras</w:t>
      </w:r>
      <w:proofErr w:type="spellEnd"/>
      <w:r w:rsidRPr="004E22FE">
        <w:rPr>
          <w:rFonts w:cs="Arial"/>
          <w:color w:val="000000" w:themeColor="text1"/>
          <w:szCs w:val="22"/>
          <w:shd w:val="clear" w:color="auto" w:fill="FFFFFF"/>
        </w:rPr>
        <w:t xml:space="preserve">, E. and </w:t>
      </w:r>
      <w:proofErr w:type="spellStart"/>
      <w:r w:rsidRPr="004E22FE">
        <w:rPr>
          <w:rFonts w:cs="Arial"/>
          <w:color w:val="000000" w:themeColor="text1"/>
          <w:szCs w:val="22"/>
          <w:shd w:val="clear" w:color="auto" w:fill="FFFFFF"/>
        </w:rPr>
        <w:t>Barta</w:t>
      </w:r>
      <w:proofErr w:type="spellEnd"/>
      <w:r w:rsidRPr="004E22FE">
        <w:rPr>
          <w:rFonts w:cs="Arial"/>
          <w:color w:val="000000" w:themeColor="text1"/>
          <w:szCs w:val="22"/>
          <w:shd w:val="clear" w:color="auto" w:fill="FFFFFF"/>
        </w:rPr>
        <w:t xml:space="preserve">, A., (2015). </w:t>
      </w:r>
      <w:proofErr w:type="spellStart"/>
      <w:r w:rsidRPr="004E22FE">
        <w:rPr>
          <w:rFonts w:cs="Arial"/>
          <w:color w:val="000000" w:themeColor="text1"/>
          <w:szCs w:val="22"/>
          <w:shd w:val="clear" w:color="auto" w:fill="FFFFFF"/>
        </w:rPr>
        <w:t>AtRTD</w:t>
      </w:r>
      <w:proofErr w:type="spellEnd"/>
      <w:r w:rsidRPr="004E22FE">
        <w:rPr>
          <w:rFonts w:cs="Arial"/>
          <w:color w:val="000000" w:themeColor="text1"/>
          <w:szCs w:val="22"/>
          <w:shd w:val="clear" w:color="auto" w:fill="FFFFFF"/>
        </w:rPr>
        <w:t>–a comprehensive reference transcript dataset resource for accurate quantification of transcript</w:t>
      </w:r>
      <w:r w:rsidRPr="004E22FE">
        <w:rPr>
          <w:rFonts w:ascii="Calibri" w:eastAsia="Calibri" w:hAnsi="Calibri" w:cs="Calibri"/>
          <w:color w:val="000000" w:themeColor="text1"/>
          <w:szCs w:val="22"/>
          <w:shd w:val="clear" w:color="auto" w:fill="FFFFFF"/>
        </w:rPr>
        <w:t>‐</w:t>
      </w:r>
      <w:r w:rsidRPr="004E22FE">
        <w:rPr>
          <w:rFonts w:cs="Arial"/>
          <w:color w:val="000000" w:themeColor="text1"/>
          <w:szCs w:val="22"/>
          <w:shd w:val="clear" w:color="auto" w:fill="FFFFFF"/>
        </w:rPr>
        <w:t>specific expression in Arabidopsis thaliana. </w:t>
      </w:r>
      <w:r w:rsidRPr="004E22FE">
        <w:rPr>
          <w:rFonts w:cs="Arial"/>
          <w:i/>
          <w:iCs/>
          <w:color w:val="000000" w:themeColor="text1"/>
          <w:szCs w:val="22"/>
        </w:rPr>
        <w:t xml:space="preserve">New </w:t>
      </w:r>
      <w:proofErr w:type="spellStart"/>
      <w:r w:rsidRPr="004E22FE">
        <w:rPr>
          <w:rFonts w:cs="Arial"/>
          <w:i/>
          <w:iCs/>
          <w:color w:val="000000" w:themeColor="text1"/>
          <w:szCs w:val="22"/>
        </w:rPr>
        <w:t>Phytologist</w:t>
      </w:r>
      <w:proofErr w:type="spellEnd"/>
      <w:r w:rsidRPr="004E22FE">
        <w:rPr>
          <w:rFonts w:cs="Arial"/>
          <w:color w:val="000000" w:themeColor="text1"/>
          <w:szCs w:val="22"/>
          <w:shd w:val="clear" w:color="auto" w:fill="FFFFFF"/>
        </w:rPr>
        <w:t>, </w:t>
      </w:r>
      <w:r w:rsidRPr="004E22FE">
        <w:rPr>
          <w:rFonts w:cs="Arial"/>
          <w:i/>
          <w:iCs/>
          <w:color w:val="000000" w:themeColor="text1"/>
          <w:szCs w:val="22"/>
        </w:rPr>
        <w:t>208</w:t>
      </w:r>
      <w:r w:rsidRPr="004E22FE">
        <w:rPr>
          <w:rFonts w:cs="Arial"/>
          <w:color w:val="000000" w:themeColor="text1"/>
          <w:szCs w:val="22"/>
          <w:shd w:val="clear" w:color="auto" w:fill="FFFFFF"/>
        </w:rPr>
        <w:t>(1), 96-101.</w:t>
      </w:r>
      <w:r w:rsidR="00F92FCE" w:rsidRPr="004E22FE">
        <w:rPr>
          <w:rFonts w:cs="Arial"/>
          <w:color w:val="000000" w:themeColor="text1"/>
          <w:szCs w:val="22"/>
          <w:shd w:val="clear" w:color="auto" w:fill="FFFFFF"/>
        </w:rPr>
        <w:t xml:space="preserve"> </w:t>
      </w:r>
      <w:r w:rsidR="00F92FCE" w:rsidRPr="004E22FE">
        <w:rPr>
          <w:rFonts w:cs="Arial"/>
          <w:color w:val="000000" w:themeColor="text1"/>
          <w:szCs w:val="22"/>
        </w:rPr>
        <w:t>PMCID:</w:t>
      </w:r>
      <w:hyperlink r:id="rId14" w:history="1">
        <w:r w:rsidR="00F92FCE" w:rsidRPr="004E22FE">
          <w:rPr>
            <w:rStyle w:val="Hyperlink"/>
            <w:rFonts w:cs="Arial"/>
            <w:color w:val="000000" w:themeColor="text1"/>
            <w:szCs w:val="22"/>
            <w:u w:val="none"/>
          </w:rPr>
          <w:t>PMC4744958</w:t>
        </w:r>
      </w:hyperlink>
      <w:r w:rsidR="00F92FCE" w:rsidRPr="004E22FE">
        <w:rPr>
          <w:rFonts w:cs="Arial"/>
          <w:color w:val="000000" w:themeColor="text1"/>
          <w:szCs w:val="22"/>
        </w:rPr>
        <w:t>.</w:t>
      </w:r>
    </w:p>
    <w:p w14:paraId="781AD700" w14:textId="77777777" w:rsidR="00052433" w:rsidRPr="004E22FE" w:rsidRDefault="00052433" w:rsidP="00B27A02">
      <w:pPr>
        <w:pStyle w:val="DataField11pt-Single"/>
        <w:rPr>
          <w:b/>
          <w:bCs/>
          <w:color w:val="000000" w:themeColor="text1"/>
          <w:szCs w:val="22"/>
        </w:rPr>
      </w:pPr>
    </w:p>
    <w:p w14:paraId="0E6356E6" w14:textId="6BB86308" w:rsidR="002B05EB" w:rsidRPr="004E22FE" w:rsidRDefault="00451278" w:rsidP="002B05EB">
      <w:pPr>
        <w:pStyle w:val="DataField11pt-Single"/>
        <w:rPr>
          <w:b/>
          <w:bCs/>
          <w:color w:val="000000" w:themeColor="text1"/>
          <w:szCs w:val="22"/>
        </w:rPr>
      </w:pPr>
      <w:r>
        <w:rPr>
          <w:b/>
          <w:bCs/>
          <w:color w:val="000000" w:themeColor="text1"/>
          <w:szCs w:val="22"/>
        </w:rPr>
        <w:t>4</w:t>
      </w:r>
      <w:r w:rsidR="002B05EB" w:rsidRPr="004E22FE">
        <w:rPr>
          <w:b/>
          <w:bCs/>
          <w:color w:val="000000" w:themeColor="text1"/>
          <w:szCs w:val="22"/>
        </w:rPr>
        <w:t xml:space="preserve">. </w:t>
      </w:r>
      <w:r w:rsidR="002B05EB" w:rsidRPr="004E22FE">
        <w:rPr>
          <w:bCs/>
          <w:i/>
          <w:color w:val="000000" w:themeColor="text1"/>
          <w:szCs w:val="22"/>
        </w:rPr>
        <w:t>Computational analysis of 3D genome structure from {3,4,</w:t>
      </w:r>
      <w:proofErr w:type="gramStart"/>
      <w:r w:rsidR="002B05EB" w:rsidRPr="004E22FE">
        <w:rPr>
          <w:bCs/>
          <w:i/>
          <w:color w:val="000000" w:themeColor="text1"/>
          <w:szCs w:val="22"/>
        </w:rPr>
        <w:t>5,Hi</w:t>
      </w:r>
      <w:proofErr w:type="gramEnd"/>
      <w:r w:rsidR="002B05EB" w:rsidRPr="004E22FE">
        <w:rPr>
          <w:bCs/>
          <w:i/>
          <w:color w:val="000000" w:themeColor="text1"/>
          <w:szCs w:val="22"/>
        </w:rPr>
        <w:t>}-C data</w:t>
      </w:r>
      <w:r w:rsidR="00B27A02" w:rsidRPr="004E22FE">
        <w:rPr>
          <w:bCs/>
          <w:i/>
          <w:color w:val="000000" w:themeColor="text1"/>
          <w:szCs w:val="22"/>
        </w:rPr>
        <w:t>.</w:t>
      </w:r>
      <w:r w:rsidR="00B27A02" w:rsidRPr="004E22FE">
        <w:rPr>
          <w:color w:val="000000" w:themeColor="text1"/>
          <w:szCs w:val="22"/>
        </w:rPr>
        <w:t xml:space="preserve"> </w:t>
      </w:r>
    </w:p>
    <w:p w14:paraId="7C77C805" w14:textId="77777777" w:rsidR="002B05EB" w:rsidRPr="004E22FE" w:rsidRDefault="002B05EB" w:rsidP="002B05EB">
      <w:pPr>
        <w:pStyle w:val="DataField11pt-Single"/>
        <w:rPr>
          <w:color w:val="000000" w:themeColor="text1"/>
          <w:szCs w:val="22"/>
        </w:rPr>
      </w:pPr>
    </w:p>
    <w:p w14:paraId="48EF0D8D" w14:textId="3CD891EC" w:rsidR="00B27A02" w:rsidRPr="004E22FE" w:rsidRDefault="002B05EB" w:rsidP="00B27A02">
      <w:pPr>
        <w:pStyle w:val="DataField11pt-Single"/>
        <w:rPr>
          <w:color w:val="000000" w:themeColor="text1"/>
          <w:szCs w:val="22"/>
        </w:rPr>
      </w:pPr>
      <w:r w:rsidRPr="004E22FE">
        <w:rPr>
          <w:color w:val="000000" w:themeColor="text1"/>
          <w:szCs w:val="22"/>
        </w:rPr>
        <w:t xml:space="preserve">I developed novel computational approaches for the analysis of the 3D structure of genomes from high throughput chromosome conformation capture (3C) and related assays.  This work included the development of new approach for the discovery of topologically associated domains (TADs), as well as the first method and tool capable of naturally finding TADs which exist at different characteristic length scales.  Using this approach, we also carried out the first statistically rigorous analysis demonstrating that TADs not only exist at different characteristic length scales, but that they are also “nested”, forming a hierarchy of chromatin domains within the cell.  We also developed </w:t>
      </w:r>
      <w:r w:rsidR="00F20B05" w:rsidRPr="004E22FE">
        <w:rPr>
          <w:color w:val="000000" w:themeColor="text1"/>
          <w:szCs w:val="22"/>
        </w:rPr>
        <w:t>novel graph-based methodologies to filter 3C and related data accounting for the fact that the resulting data should adhere to certain metric constraints.  We demonstrate that topological characteristics in this graph correlate with known genomic function, and can be used to detect and assess spatial proximity of regions in the underlying genome.</w:t>
      </w:r>
      <w:r w:rsidR="006D413C" w:rsidRPr="004E22FE">
        <w:rPr>
          <w:color w:val="000000" w:themeColor="text1"/>
          <w:szCs w:val="22"/>
        </w:rPr>
        <w:t xml:space="preserve">  This work has advanced our understanding of the genomic structure-function relationship, and has enabled more detailed and fine-grained analysis of topologically associated domains. </w:t>
      </w:r>
    </w:p>
    <w:p w14:paraId="357F1E8B" w14:textId="29B6BA7B" w:rsidR="00F92FCE" w:rsidRPr="00845D9F" w:rsidRDefault="00E0197C" w:rsidP="00F92FCE">
      <w:pPr>
        <w:pStyle w:val="ListParagraph"/>
        <w:numPr>
          <w:ilvl w:val="0"/>
          <w:numId w:val="5"/>
        </w:numPr>
        <w:autoSpaceDE/>
        <w:autoSpaceDN/>
        <w:rPr>
          <w:rFonts w:cs="Arial"/>
          <w:szCs w:val="22"/>
        </w:rPr>
      </w:pPr>
      <w:r w:rsidRPr="004E22FE">
        <w:rPr>
          <w:rFonts w:cs="Arial"/>
          <w:color w:val="222222"/>
          <w:szCs w:val="22"/>
          <w:shd w:val="clear" w:color="auto" w:fill="FFFFFF"/>
        </w:rPr>
        <w:t xml:space="preserve">Duggal, G., </w:t>
      </w:r>
      <w:r w:rsidRPr="004E22FE">
        <w:rPr>
          <w:rFonts w:cs="Arial"/>
          <w:b/>
          <w:color w:val="222222"/>
          <w:szCs w:val="22"/>
          <w:shd w:val="clear" w:color="auto" w:fill="FFFFFF"/>
        </w:rPr>
        <w:t>Patro, R.</w:t>
      </w:r>
      <w:r w:rsidRPr="004E22FE">
        <w:rPr>
          <w:rFonts w:cs="Arial"/>
          <w:color w:val="222222"/>
          <w:szCs w:val="22"/>
          <w:shd w:val="clear" w:color="auto" w:fill="FFFFFF"/>
        </w:rPr>
        <w:t xml:space="preserve">, </w:t>
      </w:r>
      <w:proofErr w:type="spellStart"/>
      <w:r w:rsidRPr="004E22FE">
        <w:rPr>
          <w:rFonts w:cs="Arial"/>
          <w:color w:val="222222"/>
          <w:szCs w:val="22"/>
          <w:shd w:val="clear" w:color="auto" w:fill="FFFFFF"/>
        </w:rPr>
        <w:t>Sefer</w:t>
      </w:r>
      <w:proofErr w:type="spellEnd"/>
      <w:r w:rsidRPr="004E22FE">
        <w:rPr>
          <w:rFonts w:cs="Arial"/>
          <w:color w:val="222222"/>
          <w:szCs w:val="22"/>
          <w:shd w:val="clear" w:color="auto" w:fill="FFFFFF"/>
        </w:rPr>
        <w:t xml:space="preserve">, E., Wang, H., </w:t>
      </w:r>
      <w:proofErr w:type="spellStart"/>
      <w:r w:rsidRPr="004E22FE">
        <w:rPr>
          <w:rFonts w:cs="Arial"/>
          <w:color w:val="222222"/>
          <w:szCs w:val="22"/>
          <w:shd w:val="clear" w:color="auto" w:fill="FFFFFF"/>
        </w:rPr>
        <w:t>Filippova</w:t>
      </w:r>
      <w:proofErr w:type="spellEnd"/>
      <w:r w:rsidRPr="004E22FE">
        <w:rPr>
          <w:rFonts w:cs="Arial"/>
          <w:color w:val="222222"/>
          <w:szCs w:val="22"/>
          <w:shd w:val="clear" w:color="auto" w:fill="FFFFFF"/>
        </w:rPr>
        <w:t xml:space="preserve">, D., </w:t>
      </w:r>
      <w:proofErr w:type="spellStart"/>
      <w:r w:rsidRPr="004E22FE">
        <w:rPr>
          <w:rFonts w:cs="Arial"/>
          <w:color w:val="222222"/>
          <w:szCs w:val="22"/>
          <w:shd w:val="clear" w:color="auto" w:fill="FFFFFF"/>
        </w:rPr>
        <w:t>Khuller</w:t>
      </w:r>
      <w:proofErr w:type="spellEnd"/>
      <w:r w:rsidRPr="004E22FE">
        <w:rPr>
          <w:rFonts w:cs="Arial"/>
          <w:color w:val="222222"/>
          <w:szCs w:val="22"/>
          <w:shd w:val="clear" w:color="auto" w:fill="FFFFFF"/>
        </w:rPr>
        <w:t>, S., &amp; Kingsford, C. (2013). Resolving spatial inconsistencies in chromosome conformation measurements. </w:t>
      </w:r>
      <w:r w:rsidRPr="004E22FE">
        <w:rPr>
          <w:rFonts w:cs="Arial"/>
          <w:i/>
          <w:iCs/>
          <w:color w:val="222222"/>
          <w:szCs w:val="22"/>
        </w:rPr>
        <w:t>Algorithms for Molecular Biology</w:t>
      </w:r>
      <w:r w:rsidRPr="004E22FE">
        <w:rPr>
          <w:rFonts w:cs="Arial"/>
          <w:color w:val="222222"/>
          <w:szCs w:val="22"/>
          <w:shd w:val="clear" w:color="auto" w:fill="FFFFFF"/>
        </w:rPr>
        <w:t>, </w:t>
      </w:r>
      <w:r w:rsidRPr="004E22FE">
        <w:rPr>
          <w:rFonts w:cs="Arial"/>
          <w:i/>
          <w:iCs/>
          <w:color w:val="222222"/>
          <w:szCs w:val="22"/>
        </w:rPr>
        <w:t>8</w:t>
      </w:r>
      <w:r w:rsidRPr="004E22FE">
        <w:rPr>
          <w:rFonts w:cs="Arial"/>
          <w:color w:val="222222"/>
          <w:szCs w:val="22"/>
          <w:shd w:val="clear" w:color="auto" w:fill="FFFFFF"/>
        </w:rPr>
        <w:t>(1), 8.</w:t>
      </w:r>
      <w:r w:rsidR="00F92FCE" w:rsidRPr="004E22FE">
        <w:rPr>
          <w:rFonts w:cs="Arial"/>
          <w:color w:val="222222"/>
          <w:szCs w:val="22"/>
          <w:shd w:val="clear" w:color="auto" w:fill="FFFFFF"/>
        </w:rPr>
        <w:t xml:space="preserve"> </w:t>
      </w:r>
      <w:proofErr w:type="gramStart"/>
      <w:r w:rsidR="00F92FCE" w:rsidRPr="004E22FE">
        <w:rPr>
          <w:rFonts w:cs="Arial"/>
          <w:color w:val="222222"/>
          <w:szCs w:val="22"/>
          <w:shd w:val="clear" w:color="auto" w:fill="FFFFFF"/>
        </w:rPr>
        <w:t>PMCID:</w:t>
      </w:r>
      <w:r w:rsidR="00F92FCE" w:rsidRPr="004E22FE">
        <w:rPr>
          <w:rFonts w:cs="Arial"/>
          <w:color w:val="000000"/>
          <w:szCs w:val="22"/>
          <w:shd w:val="clear" w:color="auto" w:fill="FFFFFF"/>
        </w:rPr>
        <w:t>PMC</w:t>
      </w:r>
      <w:proofErr w:type="gramEnd"/>
      <w:r w:rsidR="00F92FCE" w:rsidRPr="004E22FE">
        <w:rPr>
          <w:rFonts w:cs="Arial"/>
          <w:color w:val="000000"/>
          <w:szCs w:val="22"/>
          <w:shd w:val="clear" w:color="auto" w:fill="FFFFFF"/>
        </w:rPr>
        <w:t>3655033.</w:t>
      </w:r>
    </w:p>
    <w:p w14:paraId="401D4F2E" w14:textId="562A0E18" w:rsidR="00845D9F" w:rsidRPr="00845D9F" w:rsidRDefault="00845D9F" w:rsidP="00845D9F">
      <w:pPr>
        <w:pStyle w:val="ListParagraph"/>
        <w:numPr>
          <w:ilvl w:val="0"/>
          <w:numId w:val="5"/>
        </w:numPr>
        <w:autoSpaceDE/>
        <w:autoSpaceDN/>
        <w:rPr>
          <w:rFonts w:cs="Arial"/>
          <w:szCs w:val="22"/>
        </w:rPr>
      </w:pPr>
      <w:r>
        <w:rPr>
          <w:rFonts w:cs="Arial"/>
          <w:color w:val="222222"/>
          <w:szCs w:val="20"/>
          <w:shd w:val="clear" w:color="auto" w:fill="FFFFFF"/>
        </w:rPr>
        <w:t>Malik, L., &amp;</w:t>
      </w:r>
      <w:r w:rsidRPr="00845D9F">
        <w:rPr>
          <w:rFonts w:cs="Arial"/>
          <w:color w:val="222222"/>
          <w:szCs w:val="20"/>
          <w:shd w:val="clear" w:color="auto" w:fill="FFFFFF"/>
        </w:rPr>
        <w:t xml:space="preserve"> </w:t>
      </w:r>
      <w:r w:rsidRPr="00FD1BBF">
        <w:rPr>
          <w:rFonts w:cs="Arial"/>
          <w:b/>
          <w:color w:val="222222"/>
          <w:szCs w:val="20"/>
          <w:shd w:val="clear" w:color="auto" w:fill="FFFFFF"/>
        </w:rPr>
        <w:t>Patro, R.</w:t>
      </w:r>
      <w:r w:rsidRPr="00845D9F">
        <w:rPr>
          <w:rFonts w:cs="Arial"/>
          <w:color w:val="222222"/>
          <w:szCs w:val="20"/>
          <w:shd w:val="clear" w:color="auto" w:fill="FFFFFF"/>
        </w:rPr>
        <w:t xml:space="preserve"> (2018). Rich chromatin structure prediction from Hi-C data. </w:t>
      </w:r>
      <w:r w:rsidRPr="00845D9F">
        <w:rPr>
          <w:rFonts w:cs="Arial"/>
          <w:i/>
          <w:iCs/>
          <w:color w:val="222222"/>
          <w:szCs w:val="20"/>
          <w:shd w:val="clear" w:color="auto" w:fill="FFFFFF"/>
        </w:rPr>
        <w:t>IEEE/ACM transactions on computational biology and bioinformatics</w:t>
      </w:r>
      <w:r w:rsidRPr="00845D9F">
        <w:rPr>
          <w:rFonts w:cs="Arial"/>
          <w:color w:val="222222"/>
          <w:szCs w:val="20"/>
          <w:shd w:val="clear" w:color="auto" w:fill="FFFFFF"/>
        </w:rPr>
        <w:t>.</w:t>
      </w:r>
      <w:r>
        <w:rPr>
          <w:rFonts w:cs="Arial"/>
          <w:color w:val="222222"/>
          <w:szCs w:val="20"/>
          <w:shd w:val="clear" w:color="auto" w:fill="FFFFFF"/>
        </w:rPr>
        <w:t xml:space="preserve"> PMID:29994683</w:t>
      </w:r>
    </w:p>
    <w:p w14:paraId="43FEBB06" w14:textId="7F80BD5F" w:rsidR="00E0197C" w:rsidRPr="004E22FE" w:rsidRDefault="00E0197C" w:rsidP="00E0197C">
      <w:pPr>
        <w:pStyle w:val="ListParagraph"/>
        <w:numPr>
          <w:ilvl w:val="0"/>
          <w:numId w:val="5"/>
        </w:numPr>
        <w:autoSpaceDE/>
        <w:autoSpaceDN/>
        <w:rPr>
          <w:rFonts w:cs="Arial"/>
          <w:szCs w:val="22"/>
        </w:rPr>
      </w:pPr>
      <w:proofErr w:type="spellStart"/>
      <w:r w:rsidRPr="004E22FE">
        <w:rPr>
          <w:rFonts w:cs="Arial"/>
          <w:color w:val="222222"/>
          <w:szCs w:val="22"/>
          <w:shd w:val="clear" w:color="auto" w:fill="FFFFFF"/>
        </w:rPr>
        <w:t>Filippova</w:t>
      </w:r>
      <w:proofErr w:type="spellEnd"/>
      <w:r w:rsidRPr="004E22FE">
        <w:rPr>
          <w:rFonts w:cs="Arial"/>
          <w:color w:val="222222"/>
          <w:szCs w:val="22"/>
          <w:shd w:val="clear" w:color="auto" w:fill="FFFFFF"/>
        </w:rPr>
        <w:t xml:space="preserve">, D.*, </w:t>
      </w:r>
      <w:r w:rsidRPr="004E22FE">
        <w:rPr>
          <w:rFonts w:cs="Arial"/>
          <w:b/>
          <w:color w:val="222222"/>
          <w:szCs w:val="22"/>
          <w:shd w:val="clear" w:color="auto" w:fill="FFFFFF"/>
        </w:rPr>
        <w:t>Patro, R.</w:t>
      </w:r>
      <w:r w:rsidRPr="004E22FE">
        <w:rPr>
          <w:rFonts w:cs="Arial"/>
          <w:color w:val="222222"/>
          <w:szCs w:val="22"/>
          <w:shd w:val="clear" w:color="auto" w:fill="FFFFFF"/>
        </w:rPr>
        <w:t>*, Duggal, G., &amp; Kingsford, C. (2014). Identification of alternative topological domains in chromatin. </w:t>
      </w:r>
      <w:r w:rsidRPr="004E22FE">
        <w:rPr>
          <w:rFonts w:cs="Arial"/>
          <w:i/>
          <w:iCs/>
          <w:color w:val="222222"/>
          <w:szCs w:val="22"/>
        </w:rPr>
        <w:t>Algorithms for Molecular Biology</w:t>
      </w:r>
      <w:r w:rsidRPr="004E22FE">
        <w:rPr>
          <w:rFonts w:cs="Arial"/>
          <w:color w:val="222222"/>
          <w:szCs w:val="22"/>
          <w:shd w:val="clear" w:color="auto" w:fill="FFFFFF"/>
        </w:rPr>
        <w:t>, </w:t>
      </w:r>
      <w:r w:rsidRPr="004E22FE">
        <w:rPr>
          <w:rFonts w:cs="Arial"/>
          <w:i/>
          <w:iCs/>
          <w:color w:val="222222"/>
          <w:szCs w:val="22"/>
        </w:rPr>
        <w:t>9</w:t>
      </w:r>
      <w:r w:rsidRPr="004E22FE">
        <w:rPr>
          <w:rFonts w:cs="Arial"/>
          <w:color w:val="222222"/>
          <w:szCs w:val="22"/>
          <w:shd w:val="clear" w:color="auto" w:fill="FFFFFF"/>
        </w:rPr>
        <w:t>(1), 14.</w:t>
      </w:r>
      <w:r w:rsidR="00F92FCE" w:rsidRPr="004E22FE">
        <w:rPr>
          <w:rFonts w:cs="Arial"/>
          <w:color w:val="575757"/>
          <w:szCs w:val="22"/>
        </w:rPr>
        <w:t xml:space="preserve"> </w:t>
      </w:r>
      <w:r w:rsidR="00F92FCE" w:rsidRPr="00F92FCE">
        <w:rPr>
          <w:rFonts w:cs="Arial"/>
          <w:color w:val="000000" w:themeColor="text1"/>
          <w:szCs w:val="22"/>
        </w:rPr>
        <w:t>PMCID:</w:t>
      </w:r>
      <w:hyperlink r:id="rId15" w:history="1">
        <w:r w:rsidR="00F92FCE" w:rsidRPr="004E22FE">
          <w:rPr>
            <w:rFonts w:cs="Arial"/>
            <w:color w:val="000000" w:themeColor="text1"/>
            <w:szCs w:val="22"/>
          </w:rPr>
          <w:t>PMC4019371</w:t>
        </w:r>
      </w:hyperlink>
      <w:r w:rsidR="00F92FCE" w:rsidRPr="004E22FE">
        <w:rPr>
          <w:rFonts w:cs="Arial"/>
          <w:color w:val="000000" w:themeColor="text1"/>
          <w:szCs w:val="22"/>
        </w:rPr>
        <w:t>.</w:t>
      </w:r>
    </w:p>
    <w:p w14:paraId="31342718" w14:textId="1597EF4D" w:rsidR="00F92FCE" w:rsidRPr="004E22FE" w:rsidRDefault="00E0197C" w:rsidP="00F92FCE">
      <w:pPr>
        <w:pStyle w:val="DataField11pt-Single"/>
        <w:ind w:left="720"/>
        <w:rPr>
          <w:szCs w:val="22"/>
        </w:rPr>
      </w:pPr>
      <w:r w:rsidRPr="004E22FE">
        <w:rPr>
          <w:szCs w:val="22"/>
        </w:rPr>
        <w:t>* denotes equal contribution</w:t>
      </w:r>
    </w:p>
    <w:p w14:paraId="6D6F4023" w14:textId="64E700A4" w:rsidR="00E0197C" w:rsidRPr="004E22FE" w:rsidRDefault="00E0197C" w:rsidP="00E0197C">
      <w:pPr>
        <w:pStyle w:val="ListParagraph"/>
        <w:numPr>
          <w:ilvl w:val="0"/>
          <w:numId w:val="5"/>
        </w:numPr>
        <w:autoSpaceDE/>
        <w:autoSpaceDN/>
        <w:rPr>
          <w:rFonts w:cs="Arial"/>
          <w:szCs w:val="22"/>
        </w:rPr>
      </w:pPr>
      <w:r w:rsidRPr="004E22FE">
        <w:rPr>
          <w:rFonts w:cs="Arial"/>
          <w:szCs w:val="22"/>
        </w:rPr>
        <w:t xml:space="preserve">The </w:t>
      </w:r>
      <w:proofErr w:type="spellStart"/>
      <w:r w:rsidRPr="004E22FE">
        <w:rPr>
          <w:rFonts w:cs="Arial"/>
          <w:szCs w:val="22"/>
        </w:rPr>
        <w:t>armatus</w:t>
      </w:r>
      <w:proofErr w:type="spellEnd"/>
      <w:r w:rsidRPr="004E22FE">
        <w:rPr>
          <w:rFonts w:cs="Arial"/>
          <w:szCs w:val="22"/>
        </w:rPr>
        <w:t xml:space="preserve"> software for the identification of topologically associated domains at multiple scales of resolution: </w:t>
      </w:r>
      <w:hyperlink r:id="rId16" w:history="1">
        <w:r w:rsidRPr="004E22FE">
          <w:rPr>
            <w:rStyle w:val="Hyperlink"/>
            <w:rFonts w:cs="Arial"/>
            <w:szCs w:val="22"/>
          </w:rPr>
          <w:t>https://github.com/kingsfordgroup/armatus</w:t>
        </w:r>
      </w:hyperlink>
    </w:p>
    <w:p w14:paraId="12FFC88B" w14:textId="77777777" w:rsidR="00B27A02" w:rsidRPr="004E22FE" w:rsidRDefault="00B27A02" w:rsidP="00B27A02">
      <w:pPr>
        <w:pStyle w:val="DataField11pt-Single"/>
        <w:rPr>
          <w:rStyle w:val="Strong"/>
          <w:b w:val="0"/>
          <w:szCs w:val="22"/>
        </w:rPr>
      </w:pPr>
    </w:p>
    <w:p w14:paraId="79D5AFF5" w14:textId="77777777" w:rsidR="00B27A02" w:rsidRPr="004E22FE" w:rsidRDefault="00B27A02" w:rsidP="00B27A02">
      <w:pPr>
        <w:pStyle w:val="DataField11pt-Single"/>
        <w:rPr>
          <w:b/>
          <w:bCs/>
          <w:szCs w:val="22"/>
        </w:rPr>
      </w:pPr>
      <w:r w:rsidRPr="004E22FE">
        <w:rPr>
          <w:b/>
          <w:bCs/>
          <w:szCs w:val="22"/>
        </w:rPr>
        <w:t>D. Additional Information: Research Support and/or Scholastic Performance</w:t>
      </w:r>
    </w:p>
    <w:p w14:paraId="15CC4C15" w14:textId="77777777" w:rsidR="00B27A02" w:rsidRPr="004E22FE" w:rsidRDefault="00B27A02" w:rsidP="00B27A02">
      <w:pPr>
        <w:pStyle w:val="DataField11pt-Single"/>
        <w:rPr>
          <w:b/>
          <w:bCs/>
          <w:szCs w:val="22"/>
        </w:rPr>
      </w:pPr>
    </w:p>
    <w:p w14:paraId="598F81B1" w14:textId="384B25A2" w:rsidR="00B27A02" w:rsidRPr="004E22FE" w:rsidRDefault="007A0C6A" w:rsidP="00B27A02">
      <w:pPr>
        <w:tabs>
          <w:tab w:val="left" w:pos="390"/>
          <w:tab w:val="left" w:pos="3007"/>
          <w:tab w:val="right" w:pos="7067"/>
          <w:tab w:val="left" w:pos="7117"/>
        </w:tabs>
        <w:rPr>
          <w:rFonts w:ascii="Arial" w:hAnsi="Arial" w:cs="Arial"/>
          <w:sz w:val="22"/>
          <w:szCs w:val="22"/>
        </w:rPr>
      </w:pPr>
      <w:r w:rsidRPr="004E22FE">
        <w:rPr>
          <w:rFonts w:ascii="Arial" w:hAnsi="Arial" w:cs="Arial"/>
          <w:sz w:val="22"/>
          <w:szCs w:val="22"/>
        </w:rPr>
        <w:t>NSF BIO-1564917</w:t>
      </w:r>
      <w:r w:rsidR="00B27A02" w:rsidRPr="004E22FE">
        <w:rPr>
          <w:rFonts w:ascii="Arial" w:hAnsi="Arial" w:cs="Arial"/>
          <w:sz w:val="22"/>
          <w:szCs w:val="22"/>
        </w:rPr>
        <w:tab/>
      </w:r>
      <w:r w:rsidRPr="004E22FE">
        <w:rPr>
          <w:rFonts w:ascii="Arial" w:hAnsi="Arial" w:cs="Arial"/>
          <w:sz w:val="22"/>
          <w:szCs w:val="22"/>
        </w:rPr>
        <w:t xml:space="preserve">Patro </w:t>
      </w:r>
      <w:r w:rsidR="00B27A02" w:rsidRPr="004E22FE">
        <w:rPr>
          <w:rFonts w:ascii="Arial" w:hAnsi="Arial" w:cs="Arial"/>
          <w:sz w:val="22"/>
          <w:szCs w:val="22"/>
        </w:rPr>
        <w:t>(</w:t>
      </w:r>
      <w:proofErr w:type="gramStart"/>
      <w:r w:rsidRPr="004E22FE">
        <w:rPr>
          <w:rFonts w:ascii="Arial" w:hAnsi="Arial" w:cs="Arial"/>
          <w:sz w:val="22"/>
          <w:szCs w:val="22"/>
        </w:rPr>
        <w:t>PI</w:t>
      </w:r>
      <w:r w:rsidR="00737777">
        <w:rPr>
          <w:rFonts w:ascii="Arial" w:hAnsi="Arial" w:cs="Arial"/>
          <w:sz w:val="22"/>
          <w:szCs w:val="22"/>
        </w:rPr>
        <w:t xml:space="preserve">)   </w:t>
      </w:r>
      <w:proofErr w:type="gramEnd"/>
      <w:r w:rsidR="00737777">
        <w:rPr>
          <w:rFonts w:ascii="Arial" w:hAnsi="Arial" w:cs="Arial"/>
          <w:sz w:val="22"/>
          <w:szCs w:val="22"/>
        </w:rPr>
        <w:t xml:space="preserve">                           </w:t>
      </w:r>
      <w:r w:rsidRPr="004E22FE">
        <w:rPr>
          <w:rFonts w:ascii="Arial" w:hAnsi="Arial" w:cs="Arial"/>
          <w:sz w:val="22"/>
          <w:szCs w:val="22"/>
        </w:rPr>
        <w:t>7/01/2016</w:t>
      </w:r>
      <w:r w:rsidR="00737777">
        <w:rPr>
          <w:rFonts w:ascii="Arial" w:hAnsi="Arial" w:cs="Arial"/>
          <w:sz w:val="22"/>
          <w:szCs w:val="22"/>
        </w:rPr>
        <w:t xml:space="preserve">       </w:t>
      </w:r>
      <w:r w:rsidR="00B27A02" w:rsidRPr="004E22FE">
        <w:rPr>
          <w:rFonts w:ascii="Arial" w:hAnsi="Arial" w:cs="Arial"/>
          <w:sz w:val="22"/>
          <w:szCs w:val="22"/>
        </w:rPr>
        <w:tab/>
      </w:r>
      <w:r w:rsidR="00AC4ACF">
        <w:rPr>
          <w:rFonts w:ascii="Arial" w:hAnsi="Arial" w:cs="Arial"/>
          <w:sz w:val="22"/>
          <w:szCs w:val="22"/>
        </w:rPr>
        <w:t>6/30/19</w:t>
      </w:r>
    </w:p>
    <w:p w14:paraId="716F48C0" w14:textId="6EAC1A2D" w:rsidR="00B27A02" w:rsidRPr="004E22FE" w:rsidRDefault="007A0C6A" w:rsidP="00B27A02">
      <w:pPr>
        <w:tabs>
          <w:tab w:val="left" w:pos="390"/>
        </w:tabs>
        <w:rPr>
          <w:rFonts w:ascii="Arial" w:hAnsi="Arial" w:cs="Arial"/>
          <w:sz w:val="22"/>
          <w:szCs w:val="22"/>
        </w:rPr>
      </w:pPr>
      <w:r w:rsidRPr="004E22FE">
        <w:rPr>
          <w:rFonts w:ascii="Arial" w:hAnsi="Arial" w:cs="Arial"/>
          <w:sz w:val="22"/>
          <w:szCs w:val="22"/>
        </w:rPr>
        <w:t>National Science Foundation</w:t>
      </w:r>
    </w:p>
    <w:p w14:paraId="71352E57" w14:textId="674C95A4" w:rsidR="00017215" w:rsidRPr="00737777" w:rsidRDefault="007A0C6A" w:rsidP="001B6846">
      <w:pPr>
        <w:rPr>
          <w:rFonts w:ascii="Arial" w:hAnsi="Arial" w:cs="Arial"/>
          <w:b/>
          <w:sz w:val="22"/>
          <w:szCs w:val="22"/>
        </w:rPr>
      </w:pPr>
      <w:r w:rsidRPr="00737777">
        <w:rPr>
          <w:rFonts w:ascii="Arial" w:hAnsi="Arial" w:cs="Arial"/>
          <w:b/>
          <w:color w:val="333333"/>
          <w:sz w:val="22"/>
          <w:szCs w:val="22"/>
          <w:shd w:val="clear" w:color="auto" w:fill="FFFFFF"/>
        </w:rPr>
        <w:t>Bilateral BBSRC-NSF/BIO: ABI Innovation: Data-driven hierarchical analysis of de novo transcriptomes</w:t>
      </w:r>
    </w:p>
    <w:p w14:paraId="1CCD3F45" w14:textId="1E98CF12" w:rsidR="00B27A02" w:rsidRPr="004E22FE" w:rsidRDefault="007A0C6A" w:rsidP="00737777">
      <w:pPr>
        <w:shd w:val="clear" w:color="auto" w:fill="FFFFFF" w:themeFill="background1"/>
        <w:tabs>
          <w:tab w:val="left" w:pos="375"/>
        </w:tabs>
        <w:jc w:val="both"/>
        <w:rPr>
          <w:rFonts w:ascii="Arial" w:hAnsi="Arial" w:cs="Arial"/>
          <w:sz w:val="22"/>
          <w:szCs w:val="22"/>
        </w:rPr>
      </w:pPr>
      <w:r w:rsidRPr="004E22FE">
        <w:rPr>
          <w:rFonts w:ascii="Arial" w:hAnsi="Arial" w:cs="Arial"/>
          <w:sz w:val="22"/>
          <w:szCs w:val="22"/>
        </w:rPr>
        <w:t xml:space="preserve">This </w:t>
      </w:r>
      <w:r w:rsidR="00017215" w:rsidRPr="004E22FE">
        <w:rPr>
          <w:rFonts w:ascii="Arial" w:hAnsi="Arial" w:cs="Arial"/>
          <w:sz w:val="22"/>
          <w:szCs w:val="22"/>
        </w:rPr>
        <w:t xml:space="preserve">goal of this research is to develop </w:t>
      </w:r>
      <w:r w:rsidR="00163425" w:rsidRPr="004E22FE">
        <w:rPr>
          <w:rFonts w:ascii="Arial" w:hAnsi="Arial" w:cs="Arial"/>
          <w:sz w:val="22"/>
          <w:szCs w:val="22"/>
        </w:rPr>
        <w:t xml:space="preserve">novel methods and associated tools for more accurately analyzing </w:t>
      </w:r>
      <w:r w:rsidR="00163425" w:rsidRPr="004E22FE">
        <w:rPr>
          <w:rFonts w:ascii="Arial" w:hAnsi="Arial" w:cs="Arial"/>
          <w:i/>
          <w:sz w:val="22"/>
          <w:szCs w:val="22"/>
        </w:rPr>
        <w:t>de novo</w:t>
      </w:r>
      <w:r w:rsidR="00163425" w:rsidRPr="004E22FE">
        <w:rPr>
          <w:rFonts w:ascii="Arial" w:hAnsi="Arial" w:cs="Arial"/>
          <w:sz w:val="22"/>
          <w:szCs w:val="22"/>
        </w:rPr>
        <w:t xml:space="preserve"> transcriptomes.  It covers work related to optimizing and evaluating assembly quality, transcript clustering, improved </w:t>
      </w:r>
      <w:r w:rsidR="00163425" w:rsidRPr="004E22FE">
        <w:rPr>
          <w:rFonts w:ascii="Arial" w:hAnsi="Arial" w:cs="Arial"/>
          <w:i/>
          <w:sz w:val="22"/>
          <w:szCs w:val="22"/>
        </w:rPr>
        <w:t>de novo</w:t>
      </w:r>
      <w:r w:rsidR="001B6846" w:rsidRPr="004E22FE">
        <w:rPr>
          <w:rFonts w:ascii="Arial" w:hAnsi="Arial" w:cs="Arial"/>
          <w:sz w:val="22"/>
          <w:szCs w:val="22"/>
        </w:rPr>
        <w:t xml:space="preserve"> expression estimation</w:t>
      </w:r>
      <w:r w:rsidR="00163425" w:rsidRPr="004E22FE">
        <w:rPr>
          <w:rFonts w:ascii="Arial" w:hAnsi="Arial" w:cs="Arial"/>
          <w:sz w:val="22"/>
          <w:szCs w:val="22"/>
        </w:rPr>
        <w:t>.</w:t>
      </w:r>
    </w:p>
    <w:p w14:paraId="0900FC9B" w14:textId="667046C3" w:rsidR="00B27A02" w:rsidRDefault="00B27A02" w:rsidP="00B27A02">
      <w:pPr>
        <w:tabs>
          <w:tab w:val="left" w:pos="390"/>
        </w:tabs>
        <w:rPr>
          <w:rFonts w:ascii="Arial" w:hAnsi="Arial" w:cs="Arial"/>
          <w:sz w:val="22"/>
          <w:szCs w:val="22"/>
          <w:u w:val="single"/>
        </w:rPr>
      </w:pPr>
      <w:r w:rsidRPr="004E22FE">
        <w:rPr>
          <w:rFonts w:ascii="Arial" w:hAnsi="Arial" w:cs="Arial"/>
          <w:sz w:val="22"/>
          <w:szCs w:val="22"/>
          <w:u w:val="single"/>
        </w:rPr>
        <w:t xml:space="preserve">Role: </w:t>
      </w:r>
      <w:r w:rsidR="007A0C6A" w:rsidRPr="004E22FE">
        <w:rPr>
          <w:rFonts w:ascii="Arial" w:hAnsi="Arial" w:cs="Arial"/>
          <w:sz w:val="22"/>
          <w:szCs w:val="22"/>
          <w:u w:val="single"/>
        </w:rPr>
        <w:t>PI</w:t>
      </w:r>
    </w:p>
    <w:p w14:paraId="6FEF21B4" w14:textId="77777777" w:rsidR="001D6FA8" w:rsidRDefault="001D6FA8" w:rsidP="00737777">
      <w:pPr>
        <w:shd w:val="clear" w:color="auto" w:fill="FFFFFF" w:themeFill="background1"/>
        <w:tabs>
          <w:tab w:val="left" w:pos="390"/>
        </w:tabs>
        <w:rPr>
          <w:rFonts w:ascii="Arial" w:hAnsi="Arial" w:cs="Arial"/>
          <w:sz w:val="22"/>
          <w:szCs w:val="22"/>
          <w:u w:val="single"/>
        </w:rPr>
      </w:pPr>
    </w:p>
    <w:p w14:paraId="749798B8" w14:textId="4ED80BFF" w:rsidR="001D6FA8" w:rsidRPr="00737777" w:rsidRDefault="001D6FA8" w:rsidP="00737777">
      <w:pPr>
        <w:shd w:val="clear" w:color="auto" w:fill="FFFFFF" w:themeFill="background1"/>
        <w:rPr>
          <w:rFonts w:eastAsia="Times New Roman"/>
        </w:rPr>
      </w:pPr>
      <w:r w:rsidRPr="004E22FE">
        <w:rPr>
          <w:rFonts w:ascii="Arial" w:hAnsi="Arial" w:cs="Arial"/>
          <w:sz w:val="22"/>
          <w:szCs w:val="22"/>
        </w:rPr>
        <w:t xml:space="preserve">NSF </w:t>
      </w:r>
      <w:r w:rsidR="00737777">
        <w:rPr>
          <w:rFonts w:ascii="Arial" w:hAnsi="Arial" w:cs="Arial"/>
          <w:sz w:val="22"/>
          <w:szCs w:val="22"/>
        </w:rPr>
        <w:t>CCF</w:t>
      </w:r>
      <w:r w:rsidRPr="004E22FE">
        <w:rPr>
          <w:rFonts w:ascii="Arial" w:hAnsi="Arial" w:cs="Arial"/>
          <w:sz w:val="22"/>
          <w:szCs w:val="22"/>
        </w:rPr>
        <w:t>-</w:t>
      </w:r>
      <w:r w:rsidR="00737777">
        <w:rPr>
          <w:rFonts w:ascii="Arial" w:hAnsi="Arial" w:cs="Arial"/>
          <w:sz w:val="22"/>
          <w:szCs w:val="22"/>
        </w:rPr>
        <w:t xml:space="preserve">1750472 </w:t>
      </w:r>
      <w:r w:rsidR="00737777">
        <w:rPr>
          <w:rFonts w:eastAsia="Times New Roman"/>
        </w:rPr>
        <w:t xml:space="preserve">    </w:t>
      </w:r>
      <w:r w:rsidRPr="004E22FE">
        <w:rPr>
          <w:rFonts w:ascii="Arial" w:hAnsi="Arial" w:cs="Arial"/>
          <w:sz w:val="22"/>
          <w:szCs w:val="22"/>
        </w:rPr>
        <w:tab/>
        <w:t>Patro (PI)</w:t>
      </w:r>
      <w:r w:rsidRPr="004E22FE">
        <w:rPr>
          <w:rFonts w:ascii="Arial" w:hAnsi="Arial" w:cs="Arial"/>
          <w:sz w:val="22"/>
          <w:szCs w:val="22"/>
        </w:rPr>
        <w:tab/>
      </w:r>
      <w:r w:rsidR="00737777">
        <w:rPr>
          <w:rFonts w:ascii="Arial" w:hAnsi="Arial" w:cs="Arial"/>
          <w:sz w:val="22"/>
          <w:szCs w:val="22"/>
        </w:rPr>
        <w:tab/>
      </w:r>
      <w:r w:rsidR="00737777">
        <w:rPr>
          <w:rFonts w:ascii="Arial" w:hAnsi="Arial" w:cs="Arial"/>
          <w:sz w:val="22"/>
          <w:szCs w:val="22"/>
        </w:rPr>
        <w:tab/>
        <w:t>2/01/2018</w:t>
      </w:r>
      <w:r w:rsidRPr="004E22FE">
        <w:rPr>
          <w:rFonts w:ascii="Arial" w:hAnsi="Arial" w:cs="Arial"/>
          <w:sz w:val="22"/>
          <w:szCs w:val="22"/>
        </w:rPr>
        <w:tab/>
      </w:r>
      <w:r w:rsidR="00737777">
        <w:rPr>
          <w:rFonts w:ascii="Arial" w:hAnsi="Arial" w:cs="Arial"/>
          <w:sz w:val="22"/>
          <w:szCs w:val="22"/>
        </w:rPr>
        <w:t>1/31</w:t>
      </w:r>
      <w:r w:rsidRPr="004E22FE">
        <w:rPr>
          <w:rFonts w:ascii="Arial" w:hAnsi="Arial" w:cs="Arial"/>
          <w:sz w:val="22"/>
          <w:szCs w:val="22"/>
        </w:rPr>
        <w:t>/</w:t>
      </w:r>
      <w:r w:rsidR="00737777">
        <w:rPr>
          <w:rFonts w:ascii="Arial" w:hAnsi="Arial" w:cs="Arial"/>
          <w:sz w:val="22"/>
          <w:szCs w:val="22"/>
        </w:rPr>
        <w:t>23</w:t>
      </w:r>
    </w:p>
    <w:p w14:paraId="76CAC161" w14:textId="77777777" w:rsidR="001D6FA8" w:rsidRPr="004E22FE" w:rsidRDefault="001D6FA8" w:rsidP="00737777">
      <w:pPr>
        <w:shd w:val="clear" w:color="auto" w:fill="FFFFFF" w:themeFill="background1"/>
        <w:tabs>
          <w:tab w:val="left" w:pos="390"/>
        </w:tabs>
        <w:rPr>
          <w:rFonts w:ascii="Arial" w:hAnsi="Arial" w:cs="Arial"/>
          <w:sz w:val="22"/>
          <w:szCs w:val="22"/>
        </w:rPr>
      </w:pPr>
      <w:r w:rsidRPr="004E22FE">
        <w:rPr>
          <w:rFonts w:ascii="Arial" w:hAnsi="Arial" w:cs="Arial"/>
          <w:sz w:val="22"/>
          <w:szCs w:val="22"/>
        </w:rPr>
        <w:t>National Science Foundation</w:t>
      </w:r>
    </w:p>
    <w:p w14:paraId="378AA2D0" w14:textId="77777777" w:rsidR="00737777" w:rsidRPr="00737777" w:rsidRDefault="00737777" w:rsidP="00737777">
      <w:pPr>
        <w:rPr>
          <w:rFonts w:ascii="Arial" w:eastAsia="Times New Roman" w:hAnsi="Arial" w:cs="Arial"/>
          <w:sz w:val="22"/>
          <w:szCs w:val="22"/>
        </w:rPr>
      </w:pPr>
      <w:r w:rsidRPr="00737777">
        <w:rPr>
          <w:rStyle w:val="Strong"/>
          <w:rFonts w:ascii="Arial" w:hAnsi="Arial" w:cs="Arial"/>
          <w:color w:val="000000"/>
          <w:sz w:val="22"/>
          <w:szCs w:val="22"/>
          <w:shd w:val="clear" w:color="auto" w:fill="FFFFFF"/>
        </w:rPr>
        <w:t>CAREER: A Comprehensive and Lightweight Framework for Transcriptome Analysis</w:t>
      </w:r>
    </w:p>
    <w:p w14:paraId="7B743937" w14:textId="7B189BE7" w:rsidR="001D6FA8" w:rsidRPr="004E22FE" w:rsidRDefault="001D6FA8" w:rsidP="001D6FA8">
      <w:pPr>
        <w:tabs>
          <w:tab w:val="left" w:pos="375"/>
        </w:tabs>
        <w:jc w:val="both"/>
        <w:rPr>
          <w:rFonts w:ascii="Arial" w:hAnsi="Arial" w:cs="Arial"/>
          <w:sz w:val="22"/>
          <w:szCs w:val="22"/>
        </w:rPr>
      </w:pPr>
      <w:r w:rsidRPr="004E22FE">
        <w:rPr>
          <w:rFonts w:ascii="Arial" w:hAnsi="Arial" w:cs="Arial"/>
          <w:sz w:val="22"/>
          <w:szCs w:val="22"/>
        </w:rPr>
        <w:t xml:space="preserve">This goal of this research is to develop </w:t>
      </w:r>
      <w:r w:rsidR="00737777">
        <w:rPr>
          <w:rFonts w:ascii="Arial" w:hAnsi="Arial" w:cs="Arial"/>
          <w:sz w:val="22"/>
          <w:szCs w:val="22"/>
        </w:rPr>
        <w:t xml:space="preserve">methods and tools that close the capability gap between fast, lightweight transcriptome analysis methods and traditional analysis pipelines, but adding capabilities such as splice-aware genome mapping, novel transcript identification and assembly, and single-cell analysis capabilities to current lightweight frameworks.  </w:t>
      </w:r>
    </w:p>
    <w:p w14:paraId="43ECF59E" w14:textId="58E86B57" w:rsidR="001D6FA8" w:rsidRDefault="001D6FA8" w:rsidP="00B27A02">
      <w:pPr>
        <w:tabs>
          <w:tab w:val="left" w:pos="390"/>
        </w:tabs>
        <w:rPr>
          <w:rFonts w:ascii="Arial" w:hAnsi="Arial" w:cs="Arial"/>
          <w:sz w:val="22"/>
          <w:szCs w:val="22"/>
          <w:u w:val="single"/>
        </w:rPr>
      </w:pPr>
      <w:r w:rsidRPr="004E22FE">
        <w:rPr>
          <w:rFonts w:ascii="Arial" w:hAnsi="Arial" w:cs="Arial"/>
          <w:sz w:val="22"/>
          <w:szCs w:val="22"/>
          <w:u w:val="single"/>
        </w:rPr>
        <w:t>Role: PI</w:t>
      </w:r>
    </w:p>
    <w:p w14:paraId="49C8C37B" w14:textId="77777777" w:rsidR="00082594" w:rsidRDefault="00082594" w:rsidP="00B27A02">
      <w:pPr>
        <w:tabs>
          <w:tab w:val="left" w:pos="390"/>
        </w:tabs>
        <w:rPr>
          <w:rFonts w:ascii="Arial" w:hAnsi="Arial" w:cs="Arial"/>
          <w:sz w:val="22"/>
          <w:szCs w:val="22"/>
          <w:u w:val="single"/>
        </w:rPr>
      </w:pPr>
    </w:p>
    <w:p w14:paraId="360022BF" w14:textId="2BB2E49F" w:rsidR="00082594" w:rsidRDefault="00AC4ACF" w:rsidP="00B27A02">
      <w:pPr>
        <w:tabs>
          <w:tab w:val="left" w:pos="390"/>
        </w:tabs>
        <w:rPr>
          <w:rFonts w:ascii="Arial" w:hAnsi="Arial" w:cs="Arial"/>
          <w:sz w:val="22"/>
          <w:szCs w:val="22"/>
        </w:rPr>
      </w:pPr>
      <w:r w:rsidRPr="00AC4ACF">
        <w:rPr>
          <w:rFonts w:ascii="Arial" w:hAnsi="Arial" w:cs="Arial"/>
          <w:sz w:val="22"/>
          <w:szCs w:val="22"/>
        </w:rPr>
        <w:t>NSF CNS-1763680</w:t>
      </w:r>
      <w:r w:rsidR="00082594" w:rsidRPr="00AC4ACF">
        <w:rPr>
          <w:rFonts w:ascii="Arial" w:hAnsi="Arial" w:cs="Arial"/>
          <w:sz w:val="22"/>
          <w:szCs w:val="22"/>
        </w:rPr>
        <w:t>:</w:t>
      </w:r>
      <w:r>
        <w:rPr>
          <w:rFonts w:ascii="Arial" w:hAnsi="Arial" w:cs="Arial"/>
          <w:sz w:val="22"/>
          <w:szCs w:val="22"/>
        </w:rPr>
        <w:tab/>
      </w:r>
      <w:r>
        <w:rPr>
          <w:rFonts w:ascii="Arial" w:hAnsi="Arial" w:cs="Arial"/>
          <w:sz w:val="22"/>
          <w:szCs w:val="22"/>
        </w:rPr>
        <w:tab/>
        <w:t>Patro(PI)</w:t>
      </w:r>
      <w:r>
        <w:rPr>
          <w:rFonts w:ascii="Arial" w:hAnsi="Arial" w:cs="Arial"/>
          <w:sz w:val="22"/>
          <w:szCs w:val="22"/>
        </w:rPr>
        <w:tab/>
      </w:r>
      <w:r>
        <w:rPr>
          <w:rFonts w:ascii="Arial" w:hAnsi="Arial" w:cs="Arial"/>
          <w:sz w:val="22"/>
          <w:szCs w:val="22"/>
        </w:rPr>
        <w:tab/>
      </w:r>
      <w:r>
        <w:rPr>
          <w:rFonts w:ascii="Arial" w:hAnsi="Arial" w:cs="Arial"/>
          <w:sz w:val="22"/>
          <w:szCs w:val="22"/>
        </w:rPr>
        <w:tab/>
        <w:t>8/15/2018</w:t>
      </w:r>
      <w:r>
        <w:rPr>
          <w:rFonts w:ascii="Arial" w:hAnsi="Arial" w:cs="Arial"/>
          <w:sz w:val="22"/>
          <w:szCs w:val="22"/>
        </w:rPr>
        <w:tab/>
        <w:t>7/31/</w:t>
      </w:r>
      <w:r w:rsidR="00F6628D">
        <w:rPr>
          <w:rFonts w:ascii="Arial" w:hAnsi="Arial" w:cs="Arial"/>
          <w:sz w:val="22"/>
          <w:szCs w:val="22"/>
        </w:rPr>
        <w:t>20</w:t>
      </w:r>
      <w:r>
        <w:rPr>
          <w:rFonts w:ascii="Arial" w:hAnsi="Arial" w:cs="Arial"/>
          <w:sz w:val="22"/>
          <w:szCs w:val="22"/>
        </w:rPr>
        <w:t>22</w:t>
      </w:r>
    </w:p>
    <w:p w14:paraId="3CFA9AC4" w14:textId="63FC3099" w:rsidR="00AC4ACF" w:rsidRDefault="00AC4ACF" w:rsidP="00B27A02">
      <w:pPr>
        <w:tabs>
          <w:tab w:val="left" w:pos="390"/>
        </w:tabs>
        <w:rPr>
          <w:rFonts w:ascii="Arial" w:hAnsi="Arial" w:cs="Arial"/>
          <w:sz w:val="22"/>
          <w:szCs w:val="22"/>
        </w:rPr>
      </w:pPr>
      <w:r>
        <w:rPr>
          <w:rFonts w:ascii="Arial" w:hAnsi="Arial" w:cs="Arial"/>
          <w:sz w:val="22"/>
          <w:szCs w:val="22"/>
        </w:rPr>
        <w:t>National Science Foundation</w:t>
      </w:r>
    </w:p>
    <w:p w14:paraId="0869F582" w14:textId="3872C514" w:rsidR="00AC4ACF" w:rsidRPr="00AC4ACF" w:rsidRDefault="00AC4ACF" w:rsidP="00B27A02">
      <w:pPr>
        <w:tabs>
          <w:tab w:val="left" w:pos="390"/>
        </w:tabs>
        <w:rPr>
          <w:rFonts w:ascii="Arial" w:hAnsi="Arial" w:cs="Arial"/>
          <w:b/>
          <w:sz w:val="22"/>
          <w:szCs w:val="22"/>
        </w:rPr>
      </w:pPr>
      <w:r>
        <w:rPr>
          <w:rFonts w:ascii="Arial" w:hAnsi="Arial" w:cs="Arial"/>
          <w:b/>
          <w:sz w:val="22"/>
          <w:szCs w:val="22"/>
        </w:rPr>
        <w:t>CSR: Medium: Approximate Membership Query Data Structures in Computational Biology and Storage</w:t>
      </w:r>
    </w:p>
    <w:p w14:paraId="5A00DC84" w14:textId="77777777" w:rsidR="00AC4ACF" w:rsidRDefault="00AC4ACF" w:rsidP="00B27A02">
      <w:pPr>
        <w:tabs>
          <w:tab w:val="left" w:pos="240"/>
        </w:tabs>
        <w:rPr>
          <w:rFonts w:ascii="Arial" w:hAnsi="Arial" w:cs="Arial"/>
          <w:sz w:val="22"/>
          <w:szCs w:val="22"/>
        </w:rPr>
      </w:pPr>
      <w:r>
        <w:rPr>
          <w:rFonts w:ascii="Arial" w:hAnsi="Arial" w:cs="Arial"/>
          <w:sz w:val="22"/>
          <w:szCs w:val="22"/>
        </w:rPr>
        <w:t xml:space="preserve">The goal of this research is to develop algorithms and data structures — especially approximate data structures — for indexing and processing large-scale data.  The focus of this </w:t>
      </w:r>
      <w:proofErr w:type="gramStart"/>
      <w:r>
        <w:rPr>
          <w:rFonts w:ascii="Arial" w:hAnsi="Arial" w:cs="Arial"/>
          <w:sz w:val="22"/>
          <w:szCs w:val="22"/>
        </w:rPr>
        <w:t>particular grant</w:t>
      </w:r>
      <w:proofErr w:type="gramEnd"/>
      <w:r>
        <w:rPr>
          <w:rFonts w:ascii="Arial" w:hAnsi="Arial" w:cs="Arial"/>
          <w:sz w:val="22"/>
          <w:szCs w:val="22"/>
        </w:rPr>
        <w:t xml:space="preserve"> is on applications in computational biology, including the indexing of sequencing experiments and the development of lightweight data structures for assembly, as well as on applications of AMQs in filesystems and storage.</w:t>
      </w:r>
    </w:p>
    <w:p w14:paraId="2D1FEAA8" w14:textId="44BF0228" w:rsidR="00B27A02" w:rsidRDefault="00AC4ACF" w:rsidP="00B27A02">
      <w:pPr>
        <w:tabs>
          <w:tab w:val="left" w:pos="240"/>
        </w:tabs>
        <w:rPr>
          <w:rFonts w:ascii="Arial" w:hAnsi="Arial" w:cs="Arial"/>
          <w:sz w:val="22"/>
          <w:szCs w:val="22"/>
        </w:rPr>
      </w:pPr>
      <w:r>
        <w:rPr>
          <w:rFonts w:ascii="Arial" w:hAnsi="Arial" w:cs="Arial"/>
          <w:sz w:val="22"/>
          <w:szCs w:val="22"/>
          <w:u w:val="single"/>
        </w:rPr>
        <w:t>Role: PI</w:t>
      </w:r>
      <w:r>
        <w:rPr>
          <w:rFonts w:ascii="Arial" w:hAnsi="Arial" w:cs="Arial"/>
          <w:sz w:val="22"/>
          <w:szCs w:val="22"/>
        </w:rPr>
        <w:t xml:space="preserve"> </w:t>
      </w:r>
    </w:p>
    <w:p w14:paraId="63F58005" w14:textId="77777777" w:rsidR="0095748C" w:rsidRPr="00AD6E14" w:rsidRDefault="0095748C" w:rsidP="00B27A02">
      <w:pPr>
        <w:tabs>
          <w:tab w:val="left" w:pos="240"/>
        </w:tabs>
        <w:rPr>
          <w:rFonts w:ascii="Arial" w:hAnsi="Arial" w:cs="Arial"/>
          <w:sz w:val="20"/>
          <w:szCs w:val="20"/>
        </w:rPr>
      </w:pPr>
    </w:p>
    <w:p w14:paraId="7B4F7098" w14:textId="0CA6987D" w:rsidR="00AD6E14" w:rsidRPr="00AD6E14" w:rsidRDefault="007D3209" w:rsidP="007D3209">
      <w:pPr>
        <w:pStyle w:val="p1"/>
        <w:rPr>
          <w:rFonts w:ascii="Arial" w:eastAsia="Times New Roman" w:hAnsi="Arial" w:cs="Arial"/>
          <w:bCs/>
          <w:color w:val="000000" w:themeColor="text1"/>
          <w:sz w:val="22"/>
          <w:szCs w:val="22"/>
        </w:rPr>
      </w:pPr>
      <w:r>
        <w:rPr>
          <w:rFonts w:ascii="Arial" w:eastAsia="Times New Roman" w:hAnsi="Arial" w:cs="Arial"/>
          <w:bCs/>
          <w:color w:val="000000" w:themeColor="text1"/>
          <w:sz w:val="22"/>
          <w:szCs w:val="22"/>
        </w:rPr>
        <w:t xml:space="preserve">SVCF-182752 </w:t>
      </w:r>
      <w:r w:rsidR="00AD6E14" w:rsidRPr="00AD6E14">
        <w:rPr>
          <w:rFonts w:ascii="Arial" w:eastAsia="Times New Roman" w:hAnsi="Arial" w:cs="Arial"/>
          <w:bCs/>
          <w:color w:val="000000" w:themeColor="text1"/>
          <w:sz w:val="22"/>
          <w:szCs w:val="22"/>
        </w:rPr>
        <w:tab/>
      </w:r>
      <w:r w:rsidR="00AD6E14" w:rsidRPr="00AD6E14">
        <w:rPr>
          <w:rFonts w:ascii="Arial" w:eastAsia="Times New Roman" w:hAnsi="Arial" w:cs="Arial"/>
          <w:bCs/>
          <w:color w:val="000000" w:themeColor="text1"/>
          <w:sz w:val="22"/>
          <w:szCs w:val="22"/>
        </w:rPr>
        <w:tab/>
        <w:t>Patro(PI)</w:t>
      </w:r>
      <w:r w:rsidR="00AD6E14" w:rsidRPr="00AD6E14">
        <w:rPr>
          <w:rFonts w:ascii="Arial" w:eastAsia="Times New Roman" w:hAnsi="Arial" w:cs="Arial"/>
          <w:bCs/>
          <w:color w:val="000000" w:themeColor="text1"/>
          <w:sz w:val="22"/>
          <w:szCs w:val="22"/>
        </w:rPr>
        <w:tab/>
      </w:r>
      <w:r>
        <w:rPr>
          <w:rFonts w:ascii="Arial" w:eastAsia="Times New Roman" w:hAnsi="Arial" w:cs="Arial"/>
          <w:bCs/>
          <w:color w:val="000000" w:themeColor="text1"/>
          <w:sz w:val="22"/>
          <w:szCs w:val="22"/>
        </w:rPr>
        <w:tab/>
      </w:r>
      <w:r>
        <w:rPr>
          <w:rFonts w:ascii="Arial" w:eastAsia="Times New Roman" w:hAnsi="Arial" w:cs="Arial"/>
          <w:bCs/>
          <w:color w:val="000000" w:themeColor="text1"/>
          <w:sz w:val="22"/>
          <w:szCs w:val="22"/>
        </w:rPr>
        <w:tab/>
      </w:r>
      <w:r w:rsidR="00AD6E14" w:rsidRPr="00AD6E14">
        <w:rPr>
          <w:rFonts w:ascii="Arial" w:eastAsia="Times New Roman" w:hAnsi="Arial" w:cs="Arial"/>
          <w:bCs/>
          <w:color w:val="000000" w:themeColor="text1"/>
          <w:sz w:val="22"/>
          <w:szCs w:val="22"/>
        </w:rPr>
        <w:t>3/01/2018</w:t>
      </w:r>
      <w:r w:rsidR="00AD6E14" w:rsidRPr="00AD6E14">
        <w:rPr>
          <w:rFonts w:ascii="Arial" w:eastAsia="Times New Roman" w:hAnsi="Arial" w:cs="Arial"/>
          <w:bCs/>
          <w:color w:val="000000" w:themeColor="text1"/>
          <w:sz w:val="22"/>
          <w:szCs w:val="22"/>
        </w:rPr>
        <w:tab/>
        <w:t>02/28/2019</w:t>
      </w:r>
    </w:p>
    <w:p w14:paraId="4E75B21F" w14:textId="143F28E1" w:rsidR="00AD6E14" w:rsidRPr="00AD6E14" w:rsidRDefault="00AD6E14" w:rsidP="00AD6E14">
      <w:pPr>
        <w:pStyle w:val="p1"/>
        <w:rPr>
          <w:rFonts w:ascii="Arial" w:eastAsia="Times New Roman" w:hAnsi="Arial" w:cs="Arial"/>
          <w:bCs/>
          <w:color w:val="000000" w:themeColor="text1"/>
          <w:sz w:val="22"/>
          <w:szCs w:val="22"/>
        </w:rPr>
      </w:pPr>
      <w:r w:rsidRPr="00AD6E14">
        <w:rPr>
          <w:color w:val="000000" w:themeColor="text1"/>
        </w:rPr>
        <w:t>Silicon Valley Community Foundation</w:t>
      </w:r>
    </w:p>
    <w:p w14:paraId="569E8BC5" w14:textId="77777777" w:rsidR="00AD6E14" w:rsidRPr="00AD6E14" w:rsidRDefault="00AD6E14" w:rsidP="00AD6E14">
      <w:pPr>
        <w:pStyle w:val="p1"/>
        <w:rPr>
          <w:b/>
          <w:color w:val="000000" w:themeColor="text1"/>
        </w:rPr>
      </w:pPr>
      <w:r w:rsidRPr="00AD6E14">
        <w:rPr>
          <w:b/>
          <w:color w:val="000000" w:themeColor="text1"/>
        </w:rPr>
        <w:t>Efficient tools for quantifying and simulating transcript-level abundance in single-cell RNA-seq</w:t>
      </w:r>
    </w:p>
    <w:p w14:paraId="3FECCB74" w14:textId="6C9BDCD0" w:rsidR="00AD6E14" w:rsidRDefault="00AD6E14" w:rsidP="00AD6E14">
      <w:pPr>
        <w:pStyle w:val="p1"/>
        <w:rPr>
          <w:rFonts w:ascii="Arial" w:eastAsia="Times New Roman" w:hAnsi="Arial" w:cs="Arial"/>
          <w:bCs/>
          <w:color w:val="000000" w:themeColor="text1"/>
          <w:sz w:val="22"/>
          <w:szCs w:val="22"/>
        </w:rPr>
      </w:pPr>
      <w:r w:rsidRPr="00AD6E14">
        <w:rPr>
          <w:rFonts w:ascii="Arial" w:eastAsia="Times New Roman" w:hAnsi="Arial" w:cs="Arial"/>
          <w:bCs/>
          <w:color w:val="000000" w:themeColor="text1"/>
          <w:sz w:val="22"/>
          <w:szCs w:val="22"/>
        </w:rPr>
        <w:t>Th</w:t>
      </w:r>
      <w:r>
        <w:rPr>
          <w:rFonts w:ascii="Arial" w:eastAsia="Times New Roman" w:hAnsi="Arial" w:cs="Arial"/>
          <w:bCs/>
          <w:color w:val="000000" w:themeColor="text1"/>
          <w:sz w:val="22"/>
          <w:szCs w:val="22"/>
        </w:rPr>
        <w:t xml:space="preserve">e goal of this research is to develop efficient methods for (1) simulating realistic transcript-level data from various popular </w:t>
      </w:r>
      <w:proofErr w:type="spellStart"/>
      <w:r>
        <w:rPr>
          <w:rFonts w:ascii="Arial" w:eastAsia="Times New Roman" w:hAnsi="Arial" w:cs="Arial"/>
          <w:bCs/>
          <w:color w:val="000000" w:themeColor="text1"/>
          <w:sz w:val="22"/>
          <w:szCs w:val="22"/>
        </w:rPr>
        <w:t>scRNA</w:t>
      </w:r>
      <w:proofErr w:type="spellEnd"/>
      <w:r>
        <w:rPr>
          <w:rFonts w:ascii="Arial" w:eastAsia="Times New Roman" w:hAnsi="Arial" w:cs="Arial"/>
          <w:bCs/>
          <w:color w:val="000000" w:themeColor="text1"/>
          <w:sz w:val="22"/>
          <w:szCs w:val="22"/>
        </w:rPr>
        <w:t xml:space="preserve">-seq protocols as well as to (2) investigate the effectiveness of different methods for quantifying transcript abundance uncertainty in </w:t>
      </w:r>
      <w:proofErr w:type="spellStart"/>
      <w:r>
        <w:rPr>
          <w:rFonts w:ascii="Arial" w:eastAsia="Times New Roman" w:hAnsi="Arial" w:cs="Arial"/>
          <w:bCs/>
          <w:color w:val="000000" w:themeColor="text1"/>
          <w:sz w:val="22"/>
          <w:szCs w:val="22"/>
        </w:rPr>
        <w:t>scRNA</w:t>
      </w:r>
      <w:proofErr w:type="spellEnd"/>
      <w:r>
        <w:rPr>
          <w:rFonts w:ascii="Arial" w:eastAsia="Times New Roman" w:hAnsi="Arial" w:cs="Arial"/>
          <w:bCs/>
          <w:color w:val="000000" w:themeColor="text1"/>
          <w:sz w:val="22"/>
          <w:szCs w:val="22"/>
        </w:rPr>
        <w:t>-seq data (particularly in the context of tagged-end sequencing protocols).</w:t>
      </w:r>
    </w:p>
    <w:p w14:paraId="24AA1CCB" w14:textId="2D1F5D81" w:rsidR="008913B4" w:rsidRDefault="008913B4" w:rsidP="00AD6E14">
      <w:pPr>
        <w:pStyle w:val="p1"/>
        <w:rPr>
          <w:rFonts w:ascii="Arial" w:eastAsia="Times New Roman" w:hAnsi="Arial" w:cs="Arial"/>
          <w:bCs/>
          <w:color w:val="000000" w:themeColor="text1"/>
          <w:sz w:val="22"/>
          <w:szCs w:val="22"/>
          <w:u w:val="single"/>
        </w:rPr>
      </w:pPr>
      <w:r w:rsidRPr="008913B4">
        <w:rPr>
          <w:rFonts w:ascii="Arial" w:eastAsia="Times New Roman" w:hAnsi="Arial" w:cs="Arial"/>
          <w:bCs/>
          <w:color w:val="000000" w:themeColor="text1"/>
          <w:sz w:val="22"/>
          <w:szCs w:val="22"/>
          <w:u w:val="single"/>
        </w:rPr>
        <w:t>Role: PI</w:t>
      </w:r>
    </w:p>
    <w:p w14:paraId="02C3F498" w14:textId="77777777" w:rsidR="009A5BD3" w:rsidRDefault="009A5BD3" w:rsidP="00AD6E14">
      <w:pPr>
        <w:pStyle w:val="p1"/>
        <w:rPr>
          <w:rFonts w:ascii="Arial" w:eastAsia="Times New Roman" w:hAnsi="Arial" w:cs="Arial"/>
          <w:bCs/>
          <w:color w:val="000000" w:themeColor="text1"/>
          <w:sz w:val="22"/>
          <w:szCs w:val="22"/>
          <w:u w:val="single"/>
        </w:rPr>
      </w:pPr>
    </w:p>
    <w:p w14:paraId="2E452195" w14:textId="76F1BFC4" w:rsidR="00F6628D" w:rsidRDefault="00F6628D" w:rsidP="00F6628D">
      <w:pPr>
        <w:rPr>
          <w:rFonts w:ascii="Arial" w:eastAsia="Times New Roman" w:hAnsi="Arial"/>
          <w:sz w:val="22"/>
        </w:rPr>
      </w:pPr>
      <w:r w:rsidRPr="00F6628D">
        <w:rPr>
          <w:rFonts w:ascii="Arial" w:eastAsia="Times New Roman" w:hAnsi="Arial" w:cs="Arial"/>
          <w:bCs/>
          <w:color w:val="000000" w:themeColor="text1"/>
          <w:sz w:val="22"/>
          <w:szCs w:val="22"/>
        </w:rPr>
        <w:t xml:space="preserve">NIH </w:t>
      </w:r>
      <w:r w:rsidRPr="00F6628D">
        <w:rPr>
          <w:rFonts w:ascii="Arial" w:eastAsia="Times New Roman" w:hAnsi="Arial"/>
          <w:sz w:val="22"/>
        </w:rPr>
        <w:t>R01HG009937</w:t>
      </w:r>
      <w:r>
        <w:rPr>
          <w:rFonts w:ascii="Arial" w:eastAsia="Times New Roman" w:hAnsi="Arial"/>
          <w:sz w:val="22"/>
        </w:rPr>
        <w:tab/>
      </w:r>
      <w:r>
        <w:rPr>
          <w:rFonts w:ascii="Arial" w:eastAsia="Times New Roman" w:hAnsi="Arial"/>
          <w:sz w:val="22"/>
        </w:rPr>
        <w:tab/>
        <w:t>Patro(PI)</w:t>
      </w:r>
      <w:r>
        <w:rPr>
          <w:rFonts w:ascii="Arial" w:eastAsia="Times New Roman" w:hAnsi="Arial"/>
          <w:sz w:val="22"/>
        </w:rPr>
        <w:tab/>
      </w:r>
      <w:r>
        <w:rPr>
          <w:rFonts w:ascii="Arial" w:eastAsia="Times New Roman" w:hAnsi="Arial"/>
          <w:sz w:val="22"/>
        </w:rPr>
        <w:tab/>
      </w:r>
      <w:r>
        <w:rPr>
          <w:rFonts w:ascii="Arial" w:eastAsia="Times New Roman" w:hAnsi="Arial"/>
          <w:sz w:val="22"/>
        </w:rPr>
        <w:tab/>
        <w:t>09/01/2018</w:t>
      </w:r>
      <w:r>
        <w:rPr>
          <w:rFonts w:ascii="Arial" w:eastAsia="Times New Roman" w:hAnsi="Arial"/>
          <w:sz w:val="22"/>
        </w:rPr>
        <w:tab/>
      </w:r>
      <w:r w:rsidR="00146F41">
        <w:rPr>
          <w:rFonts w:ascii="Arial" w:eastAsia="Times New Roman" w:hAnsi="Arial"/>
          <w:sz w:val="22"/>
        </w:rPr>
        <w:t>08/31/2023</w:t>
      </w:r>
    </w:p>
    <w:p w14:paraId="6D622A96" w14:textId="6795BFF3" w:rsidR="00146F41" w:rsidRDefault="00146F41" w:rsidP="00F6628D">
      <w:pPr>
        <w:rPr>
          <w:rFonts w:ascii="Arial" w:eastAsia="Times New Roman" w:hAnsi="Arial"/>
          <w:sz w:val="22"/>
        </w:rPr>
      </w:pPr>
      <w:r>
        <w:rPr>
          <w:rFonts w:ascii="Arial" w:eastAsia="Times New Roman" w:hAnsi="Arial"/>
          <w:sz w:val="22"/>
        </w:rPr>
        <w:t>National Institutes of Health</w:t>
      </w:r>
    </w:p>
    <w:p w14:paraId="50AA33A8" w14:textId="0A03CBC9" w:rsidR="00146F41" w:rsidRDefault="00146F41" w:rsidP="00146F41">
      <w:pPr>
        <w:pStyle w:val="p1"/>
        <w:rPr>
          <w:b/>
          <w:color w:val="000000" w:themeColor="text1"/>
        </w:rPr>
      </w:pPr>
      <w:r>
        <w:rPr>
          <w:b/>
          <w:color w:val="000000" w:themeColor="text1"/>
        </w:rPr>
        <w:t>A Modular Framework for Accurate, Efficient, and Reproducible Analysis of RNA-seq Data</w:t>
      </w:r>
    </w:p>
    <w:p w14:paraId="4EAD96F7" w14:textId="73BC7CFD" w:rsidR="00146F41" w:rsidRPr="00146F41" w:rsidRDefault="00146F41" w:rsidP="00146F41">
      <w:pPr>
        <w:pStyle w:val="p1"/>
        <w:rPr>
          <w:rFonts w:ascii="Arial" w:eastAsia="Times New Roman" w:hAnsi="Arial"/>
          <w:sz w:val="22"/>
        </w:rPr>
      </w:pPr>
      <w:r>
        <w:rPr>
          <w:color w:val="000000" w:themeColor="text1"/>
        </w:rPr>
        <w:t xml:space="preserve">The goal of this research is to develop tools that improve the reproducibility of gene and transcript-level analysis from RNA-seq data by automatically generating and propagating metadata about e.g. the underlying transcriptome though the analysis procedure, as well as to develop </w:t>
      </w:r>
      <w:r w:rsidR="00F673DD">
        <w:rPr>
          <w:color w:val="000000" w:themeColor="text1"/>
        </w:rPr>
        <w:t xml:space="preserve">improved methods for differential expression analysis </w:t>
      </w:r>
      <w:proofErr w:type="gramStart"/>
      <w:r w:rsidR="00F673DD">
        <w:rPr>
          <w:color w:val="000000" w:themeColor="text1"/>
        </w:rPr>
        <w:t>taking into account</w:t>
      </w:r>
      <w:proofErr w:type="gramEnd"/>
      <w:r w:rsidR="00F673DD">
        <w:rPr>
          <w:color w:val="000000" w:themeColor="text1"/>
        </w:rPr>
        <w:t xml:space="preserve"> quantification uncertainty and improved methods for allele-specific transcript abundance estimation.</w:t>
      </w:r>
      <w:r>
        <w:rPr>
          <w:color w:val="000000" w:themeColor="text1"/>
        </w:rPr>
        <w:t xml:space="preserve"> </w:t>
      </w:r>
    </w:p>
    <w:p w14:paraId="328B110F" w14:textId="7BE96660" w:rsidR="009A5BD3" w:rsidRPr="008913B4" w:rsidRDefault="009A5BD3" w:rsidP="00AD6E14">
      <w:pPr>
        <w:pStyle w:val="p1"/>
        <w:rPr>
          <w:color w:val="000000" w:themeColor="text1"/>
          <w:u w:val="single"/>
        </w:rPr>
      </w:pPr>
    </w:p>
    <w:p w14:paraId="5C3D22F2" w14:textId="77777777" w:rsidR="0095748C" w:rsidRPr="00AD6E14" w:rsidRDefault="0095748C" w:rsidP="00B27A02">
      <w:pPr>
        <w:tabs>
          <w:tab w:val="left" w:pos="240"/>
        </w:tabs>
        <w:rPr>
          <w:rFonts w:ascii="Arial" w:hAnsi="Arial" w:cs="Arial"/>
          <w:sz w:val="20"/>
          <w:szCs w:val="20"/>
        </w:rPr>
      </w:pPr>
    </w:p>
    <w:p w14:paraId="3C79F8B0" w14:textId="77777777" w:rsidR="00B27A02" w:rsidRPr="004E22FE" w:rsidRDefault="00B27A02" w:rsidP="00B27A02">
      <w:pPr>
        <w:tabs>
          <w:tab w:val="left" w:pos="240"/>
        </w:tabs>
        <w:rPr>
          <w:rFonts w:ascii="Arial" w:hAnsi="Arial" w:cs="Arial"/>
          <w:b/>
          <w:color w:val="000000"/>
          <w:sz w:val="22"/>
          <w:szCs w:val="22"/>
          <w:u w:val="single"/>
        </w:rPr>
      </w:pPr>
      <w:r w:rsidRPr="004E22FE">
        <w:rPr>
          <w:rFonts w:ascii="Arial" w:hAnsi="Arial" w:cs="Arial"/>
          <w:b/>
          <w:color w:val="000000"/>
          <w:sz w:val="22"/>
          <w:szCs w:val="22"/>
          <w:u w:val="single"/>
        </w:rPr>
        <w:t>Completed Research Support</w:t>
      </w:r>
    </w:p>
    <w:p w14:paraId="2E46409F" w14:textId="77777777" w:rsidR="00B27A02" w:rsidRPr="004E22FE" w:rsidRDefault="00B27A02" w:rsidP="00B27A02">
      <w:pPr>
        <w:rPr>
          <w:rFonts w:ascii="Arial" w:hAnsi="Arial" w:cs="Arial"/>
          <w:sz w:val="22"/>
          <w:szCs w:val="22"/>
        </w:rPr>
      </w:pPr>
    </w:p>
    <w:p w14:paraId="314BF4D0" w14:textId="7F270A3F" w:rsidR="00B27A02" w:rsidRPr="004E22FE" w:rsidRDefault="006731C3" w:rsidP="00B27A02">
      <w:pPr>
        <w:pStyle w:val="DataField11pt-Single"/>
        <w:rPr>
          <w:szCs w:val="22"/>
        </w:rPr>
      </w:pPr>
      <w:r w:rsidRPr="004E22FE">
        <w:rPr>
          <w:szCs w:val="22"/>
        </w:rPr>
        <w:t>NONE</w:t>
      </w:r>
    </w:p>
    <w:p w14:paraId="52F8701F" w14:textId="77777777" w:rsidR="001B69BB" w:rsidRPr="004E22FE" w:rsidRDefault="00EB48D8">
      <w:pPr>
        <w:rPr>
          <w:rFonts w:ascii="Arial" w:hAnsi="Arial" w:cs="Arial"/>
          <w:sz w:val="22"/>
          <w:szCs w:val="22"/>
        </w:rPr>
      </w:pPr>
    </w:p>
    <w:sectPr w:rsidR="001B69BB" w:rsidRPr="004E22FE" w:rsidSect="00B27A02">
      <w:headerReference w:type="default" r:id="rId17"/>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F7BBE" w14:textId="77777777" w:rsidR="00EB48D8" w:rsidRDefault="00EB48D8">
      <w:r>
        <w:separator/>
      </w:r>
    </w:p>
  </w:endnote>
  <w:endnote w:type="continuationSeparator" w:id="0">
    <w:p w14:paraId="490ABDE6" w14:textId="77777777" w:rsidR="00EB48D8" w:rsidRDefault="00EB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252C9" w14:textId="77777777" w:rsidR="00EB48D8" w:rsidRDefault="00EB48D8">
      <w:r>
        <w:separator/>
      </w:r>
    </w:p>
  </w:footnote>
  <w:footnote w:type="continuationSeparator" w:id="0">
    <w:p w14:paraId="6DF6E114" w14:textId="77777777" w:rsidR="00EB48D8" w:rsidRDefault="00EB48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AE188" w14:textId="77777777" w:rsidR="00C02C6A" w:rsidRDefault="00EB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7A7A"/>
    <w:multiLevelType w:val="hybridMultilevel"/>
    <w:tmpl w:val="F0823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A70FA"/>
    <w:multiLevelType w:val="hybridMultilevel"/>
    <w:tmpl w:val="F0823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16C0A"/>
    <w:multiLevelType w:val="hybridMultilevel"/>
    <w:tmpl w:val="CEB6CE96"/>
    <w:lvl w:ilvl="0" w:tplc="D71A997C">
      <w:start w:val="1"/>
      <w:numFmt w:val="lowerLetter"/>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10024"/>
    <w:multiLevelType w:val="hybridMultilevel"/>
    <w:tmpl w:val="5EA6912C"/>
    <w:lvl w:ilvl="0" w:tplc="B8CE6D74">
      <w:start w:val="1"/>
      <w:numFmt w:val="decimal"/>
      <w:lvlText w:val="%1."/>
      <w:lvlJc w:val="left"/>
      <w:pPr>
        <w:ind w:left="720" w:hanging="360"/>
      </w:pPr>
      <w:rPr>
        <w:rFonts w:ascii="Arial" w:hAnsi="Arial" w:cs="Arial"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71893"/>
    <w:multiLevelType w:val="hybridMultilevel"/>
    <w:tmpl w:val="7D162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A4749"/>
    <w:multiLevelType w:val="hybridMultilevel"/>
    <w:tmpl w:val="0CFC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A036D"/>
    <w:multiLevelType w:val="hybridMultilevel"/>
    <w:tmpl w:val="07188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S Patro">
    <w15:presenceInfo w15:providerId="None" w15:userId="Robert S Pa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02"/>
    <w:rsid w:val="00000EF6"/>
    <w:rsid w:val="00017215"/>
    <w:rsid w:val="0004563F"/>
    <w:rsid w:val="00052433"/>
    <w:rsid w:val="00080C47"/>
    <w:rsid w:val="00082594"/>
    <w:rsid w:val="0010747A"/>
    <w:rsid w:val="00143410"/>
    <w:rsid w:val="00146F41"/>
    <w:rsid w:val="00156D9A"/>
    <w:rsid w:val="00163425"/>
    <w:rsid w:val="00195FC5"/>
    <w:rsid w:val="001B4791"/>
    <w:rsid w:val="001B6846"/>
    <w:rsid w:val="001C2B2B"/>
    <w:rsid w:val="001D6FA8"/>
    <w:rsid w:val="0020239A"/>
    <w:rsid w:val="00254A87"/>
    <w:rsid w:val="002B05EB"/>
    <w:rsid w:val="002B0BA2"/>
    <w:rsid w:val="002B0EAE"/>
    <w:rsid w:val="002B5317"/>
    <w:rsid w:val="002C0C11"/>
    <w:rsid w:val="002D21CE"/>
    <w:rsid w:val="003C3D66"/>
    <w:rsid w:val="003D6354"/>
    <w:rsid w:val="004114BF"/>
    <w:rsid w:val="00431853"/>
    <w:rsid w:val="00451278"/>
    <w:rsid w:val="004732E2"/>
    <w:rsid w:val="00476FFB"/>
    <w:rsid w:val="004E22FE"/>
    <w:rsid w:val="00557DC1"/>
    <w:rsid w:val="005D532C"/>
    <w:rsid w:val="00622288"/>
    <w:rsid w:val="00670D04"/>
    <w:rsid w:val="006731C3"/>
    <w:rsid w:val="006D04F2"/>
    <w:rsid w:val="006D0E21"/>
    <w:rsid w:val="006D413C"/>
    <w:rsid w:val="006E3A54"/>
    <w:rsid w:val="00737777"/>
    <w:rsid w:val="00756FB3"/>
    <w:rsid w:val="007A0C6A"/>
    <w:rsid w:val="007A7A10"/>
    <w:rsid w:val="007B620C"/>
    <w:rsid w:val="007D3209"/>
    <w:rsid w:val="007E1995"/>
    <w:rsid w:val="007E19BF"/>
    <w:rsid w:val="00845D9F"/>
    <w:rsid w:val="008706B3"/>
    <w:rsid w:val="008913B4"/>
    <w:rsid w:val="008F586A"/>
    <w:rsid w:val="0095748C"/>
    <w:rsid w:val="00964417"/>
    <w:rsid w:val="009A5203"/>
    <w:rsid w:val="009A5BD3"/>
    <w:rsid w:val="009A7FF0"/>
    <w:rsid w:val="009B07F4"/>
    <w:rsid w:val="00A04176"/>
    <w:rsid w:val="00A70C6D"/>
    <w:rsid w:val="00A8369F"/>
    <w:rsid w:val="00A93CE4"/>
    <w:rsid w:val="00AB3710"/>
    <w:rsid w:val="00AC4ACF"/>
    <w:rsid w:val="00AD41EE"/>
    <w:rsid w:val="00AD6E14"/>
    <w:rsid w:val="00AE4012"/>
    <w:rsid w:val="00AE4EBA"/>
    <w:rsid w:val="00B2254F"/>
    <w:rsid w:val="00B27A02"/>
    <w:rsid w:val="00B73097"/>
    <w:rsid w:val="00BB1303"/>
    <w:rsid w:val="00BC2B3C"/>
    <w:rsid w:val="00C074FD"/>
    <w:rsid w:val="00C75166"/>
    <w:rsid w:val="00C95FD7"/>
    <w:rsid w:val="00E0197C"/>
    <w:rsid w:val="00E3218D"/>
    <w:rsid w:val="00E508CC"/>
    <w:rsid w:val="00E53CBF"/>
    <w:rsid w:val="00EB48D8"/>
    <w:rsid w:val="00EC4A31"/>
    <w:rsid w:val="00ED7709"/>
    <w:rsid w:val="00F20B05"/>
    <w:rsid w:val="00F506A5"/>
    <w:rsid w:val="00F6628D"/>
    <w:rsid w:val="00F673DD"/>
    <w:rsid w:val="00F92FCE"/>
    <w:rsid w:val="00FA57F6"/>
    <w:rsid w:val="00FC300C"/>
    <w:rsid w:val="00FD1B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7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2FCE"/>
    <w:rPr>
      <w:rFonts w:ascii="Times New Roman" w:hAnsi="Times New Roman" w:cs="Times New Roman"/>
    </w:rPr>
  </w:style>
  <w:style w:type="paragraph" w:styleId="Heading2">
    <w:name w:val="heading 2"/>
    <w:basedOn w:val="Subtitle"/>
    <w:next w:val="Normal"/>
    <w:link w:val="Heading2Char"/>
    <w:qFormat/>
    <w:rsid w:val="00B27A02"/>
    <w:pPr>
      <w:keepNext/>
      <w:numPr>
        <w:ilvl w:val="0"/>
      </w:numPr>
      <w:spacing w:before="360" w:after="120"/>
      <w:outlineLvl w:val="1"/>
    </w:pPr>
    <w:rPr>
      <w:rFonts w:ascii="Arial" w:eastAsia="Times New Roman" w:hAnsi="Arial" w:cs="Times New Roman"/>
      <w:b/>
      <w:color w:val="auto"/>
      <w:spacing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7A02"/>
    <w:rPr>
      <w:rFonts w:ascii="Arial" w:eastAsia="Times New Roman" w:hAnsi="Arial" w:cs="Times New Roman"/>
      <w:b/>
      <w:sz w:val="22"/>
    </w:rPr>
  </w:style>
  <w:style w:type="paragraph" w:styleId="Header">
    <w:name w:val="header"/>
    <w:basedOn w:val="Normal"/>
    <w:link w:val="HeaderChar"/>
    <w:rsid w:val="00B27A02"/>
    <w:pPr>
      <w:tabs>
        <w:tab w:val="center" w:pos="4320"/>
        <w:tab w:val="right" w:pos="8640"/>
      </w:tabs>
      <w:autoSpaceDE w:val="0"/>
      <w:autoSpaceDN w:val="0"/>
    </w:pPr>
    <w:rPr>
      <w:rFonts w:ascii="Arial" w:eastAsia="Times New Roman" w:hAnsi="Arial"/>
      <w:sz w:val="22"/>
    </w:rPr>
  </w:style>
  <w:style w:type="character" w:customStyle="1" w:styleId="HeaderChar">
    <w:name w:val="Header Char"/>
    <w:basedOn w:val="DefaultParagraphFont"/>
    <w:link w:val="Header"/>
    <w:rsid w:val="00B27A02"/>
    <w:rPr>
      <w:rFonts w:ascii="Arial" w:eastAsia="Times New Roman" w:hAnsi="Arial" w:cs="Times New Roman"/>
      <w:sz w:val="22"/>
    </w:rPr>
  </w:style>
  <w:style w:type="paragraph" w:customStyle="1" w:styleId="DataField11pt-Single">
    <w:name w:val="Data Field 11pt-Single"/>
    <w:basedOn w:val="Normal"/>
    <w:link w:val="DataField11pt-SingleChar"/>
    <w:rsid w:val="00B27A02"/>
    <w:pPr>
      <w:autoSpaceDE w:val="0"/>
      <w:autoSpaceDN w:val="0"/>
    </w:pPr>
    <w:rPr>
      <w:rFonts w:ascii="Arial" w:eastAsia="Times New Roman" w:hAnsi="Arial" w:cs="Arial"/>
      <w:sz w:val="22"/>
      <w:szCs w:val="20"/>
    </w:rPr>
  </w:style>
  <w:style w:type="character" w:customStyle="1" w:styleId="DataField11pt-SingleChar">
    <w:name w:val="Data Field 11pt-Single Char"/>
    <w:basedOn w:val="DefaultParagraphFont"/>
    <w:link w:val="DataField11pt-Single"/>
    <w:rsid w:val="00B27A02"/>
    <w:rPr>
      <w:rFonts w:ascii="Arial" w:eastAsia="Times New Roman" w:hAnsi="Arial" w:cs="Arial"/>
      <w:sz w:val="22"/>
      <w:szCs w:val="20"/>
    </w:rPr>
  </w:style>
  <w:style w:type="paragraph" w:customStyle="1" w:styleId="HeadingNote">
    <w:name w:val="Heading Note"/>
    <w:basedOn w:val="Normal"/>
    <w:rsid w:val="00B27A02"/>
    <w:pPr>
      <w:pBdr>
        <w:bottom w:val="single" w:sz="4" w:space="6" w:color="auto"/>
      </w:pBdr>
      <w:autoSpaceDE w:val="0"/>
      <w:autoSpaceDN w:val="0"/>
      <w:spacing w:before="40" w:after="40"/>
      <w:jc w:val="center"/>
    </w:pPr>
    <w:rPr>
      <w:rFonts w:ascii="Arial" w:eastAsia="Times New Roman" w:hAnsi="Arial" w:cs="Arial"/>
      <w:iCs/>
      <w:sz w:val="16"/>
      <w:szCs w:val="16"/>
    </w:rPr>
  </w:style>
  <w:style w:type="paragraph" w:customStyle="1" w:styleId="FormFieldCaption">
    <w:name w:val="Form Field Caption"/>
    <w:basedOn w:val="Normal"/>
    <w:rsid w:val="00B27A02"/>
    <w:pPr>
      <w:tabs>
        <w:tab w:val="left" w:pos="270"/>
      </w:tabs>
      <w:autoSpaceDE w:val="0"/>
      <w:autoSpaceDN w:val="0"/>
    </w:pPr>
    <w:rPr>
      <w:rFonts w:ascii="Arial" w:eastAsia="Times New Roman" w:hAnsi="Arial" w:cs="Arial"/>
      <w:sz w:val="16"/>
      <w:szCs w:val="16"/>
    </w:rPr>
  </w:style>
  <w:style w:type="character" w:styleId="Hyperlink">
    <w:name w:val="Hyperlink"/>
    <w:basedOn w:val="DefaultParagraphFont"/>
    <w:uiPriority w:val="99"/>
    <w:rsid w:val="00B27A02"/>
    <w:rPr>
      <w:color w:val="0000FF"/>
      <w:u w:val="single"/>
    </w:rPr>
  </w:style>
  <w:style w:type="character" w:styleId="Strong">
    <w:name w:val="Strong"/>
    <w:basedOn w:val="DefaultParagraphFont"/>
    <w:uiPriority w:val="22"/>
    <w:qFormat/>
    <w:rsid w:val="00B27A02"/>
    <w:rPr>
      <w:b/>
      <w:bCs/>
    </w:rPr>
  </w:style>
  <w:style w:type="character" w:styleId="Emphasis">
    <w:name w:val="Emphasis"/>
    <w:basedOn w:val="DefaultParagraphFont"/>
    <w:uiPriority w:val="20"/>
    <w:qFormat/>
    <w:rsid w:val="00B27A02"/>
    <w:rPr>
      <w:i/>
      <w:iCs/>
    </w:rPr>
  </w:style>
  <w:style w:type="paragraph" w:customStyle="1" w:styleId="OMBInfo">
    <w:name w:val="OMB Info"/>
    <w:basedOn w:val="Normal"/>
    <w:qFormat/>
    <w:rsid w:val="00B27A02"/>
    <w:pPr>
      <w:autoSpaceDE w:val="0"/>
      <w:autoSpaceDN w:val="0"/>
      <w:spacing w:after="120"/>
      <w:jc w:val="right"/>
    </w:pPr>
    <w:rPr>
      <w:rFonts w:ascii="Arial" w:eastAsia="Times New Roman" w:hAnsi="Arial"/>
      <w:sz w:val="16"/>
    </w:rPr>
  </w:style>
  <w:style w:type="paragraph" w:customStyle="1" w:styleId="FormFieldCaption1">
    <w:name w:val="Form Field Caption1"/>
    <w:basedOn w:val="FormFieldCaption"/>
    <w:qFormat/>
    <w:rsid w:val="00B27A02"/>
    <w:pPr>
      <w:spacing w:after="160"/>
    </w:pPr>
  </w:style>
  <w:style w:type="table" w:styleId="TableGrid">
    <w:name w:val="Table Grid"/>
    <w:basedOn w:val="TableNormal"/>
    <w:rsid w:val="00B27A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B27A02"/>
    <w:pPr>
      <w:pBdr>
        <w:top w:val="single" w:sz="4" w:space="1" w:color="auto"/>
      </w:pBdr>
      <w:autoSpaceDE w:val="0"/>
      <w:autoSpaceDN w:val="0"/>
      <w:spacing w:before="240"/>
      <w:jc w:val="center"/>
    </w:pPr>
    <w:rPr>
      <w:rFonts w:ascii="Arial" w:eastAsia="Times New Roman" w:hAnsi="Arial"/>
      <w:b/>
      <w:sz w:val="22"/>
    </w:rPr>
  </w:style>
  <w:style w:type="character" w:customStyle="1" w:styleId="TitleChar">
    <w:name w:val="Title Char"/>
    <w:basedOn w:val="DefaultParagraphFont"/>
    <w:link w:val="Title"/>
    <w:rsid w:val="00B27A02"/>
    <w:rPr>
      <w:rFonts w:ascii="Arial" w:eastAsia="Times New Roman" w:hAnsi="Arial" w:cs="Times New Roman"/>
      <w:b/>
      <w:sz w:val="22"/>
    </w:rPr>
  </w:style>
  <w:style w:type="paragraph" w:styleId="Subtitle">
    <w:name w:val="Subtitle"/>
    <w:basedOn w:val="Normal"/>
    <w:next w:val="Normal"/>
    <w:link w:val="SubtitleChar"/>
    <w:uiPriority w:val="11"/>
    <w:qFormat/>
    <w:rsid w:val="00B27A02"/>
    <w:pPr>
      <w:numPr>
        <w:ilvl w:val="1"/>
      </w:numPr>
      <w:autoSpaceDE w:val="0"/>
      <w:autoSpaceDN w:val="0"/>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27A02"/>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756FB3"/>
    <w:pPr>
      <w:autoSpaceDE w:val="0"/>
      <w:autoSpaceDN w:val="0"/>
    </w:pPr>
    <w:rPr>
      <w:rFonts w:eastAsia="Times New Roman"/>
      <w:sz w:val="18"/>
      <w:szCs w:val="18"/>
    </w:rPr>
  </w:style>
  <w:style w:type="character" w:customStyle="1" w:styleId="BalloonTextChar">
    <w:name w:val="Balloon Text Char"/>
    <w:basedOn w:val="DefaultParagraphFont"/>
    <w:link w:val="BalloonText"/>
    <w:uiPriority w:val="99"/>
    <w:semiHidden/>
    <w:rsid w:val="00756FB3"/>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E508CC"/>
    <w:rPr>
      <w:color w:val="954F72" w:themeColor="followedHyperlink"/>
      <w:u w:val="single"/>
    </w:rPr>
  </w:style>
  <w:style w:type="paragraph" w:customStyle="1" w:styleId="p1">
    <w:name w:val="p1"/>
    <w:basedOn w:val="Normal"/>
    <w:rsid w:val="00195FC5"/>
    <w:rPr>
      <w:rFonts w:ascii="Helvetica Neue" w:hAnsi="Helvetica Neue"/>
      <w:color w:val="333333"/>
      <w:sz w:val="21"/>
      <w:szCs w:val="21"/>
    </w:rPr>
  </w:style>
  <w:style w:type="character" w:customStyle="1" w:styleId="apple-converted-space">
    <w:name w:val="apple-converted-space"/>
    <w:basedOn w:val="DefaultParagraphFont"/>
    <w:rsid w:val="00557DC1"/>
  </w:style>
  <w:style w:type="paragraph" w:styleId="ListParagraph">
    <w:name w:val="List Paragraph"/>
    <w:basedOn w:val="Normal"/>
    <w:uiPriority w:val="34"/>
    <w:qFormat/>
    <w:rsid w:val="00557DC1"/>
    <w:pPr>
      <w:autoSpaceDE w:val="0"/>
      <w:autoSpaceDN w:val="0"/>
      <w:ind w:left="720"/>
      <w:contextualSpacing/>
    </w:pPr>
    <w:rPr>
      <w:rFonts w:ascii="Arial" w:eastAsia="Times New Roman" w:hAnsi="Arial"/>
      <w:sz w:val="22"/>
    </w:rPr>
  </w:style>
  <w:style w:type="character" w:customStyle="1" w:styleId="highwire-cite-metadata-doi">
    <w:name w:val="highwire-cite-metadata-doi"/>
    <w:basedOn w:val="DefaultParagraphFont"/>
    <w:rsid w:val="00080C47"/>
  </w:style>
  <w:style w:type="character" w:customStyle="1" w:styleId="highwire-citation-authors">
    <w:name w:val="highwire-citation-authors"/>
    <w:basedOn w:val="DefaultParagraphFont"/>
    <w:rsid w:val="004114BF"/>
  </w:style>
  <w:style w:type="character" w:customStyle="1" w:styleId="highwire-citation-author">
    <w:name w:val="highwire-citation-author"/>
    <w:basedOn w:val="DefaultParagraphFont"/>
    <w:rsid w:val="004114BF"/>
  </w:style>
  <w:style w:type="character" w:customStyle="1" w:styleId="nlm-given-names">
    <w:name w:val="nlm-given-names"/>
    <w:basedOn w:val="DefaultParagraphFont"/>
    <w:rsid w:val="004114BF"/>
  </w:style>
  <w:style w:type="character" w:customStyle="1" w:styleId="nlm-surname">
    <w:name w:val="nlm-surname"/>
    <w:basedOn w:val="DefaultParagraphFont"/>
    <w:rsid w:val="004114BF"/>
  </w:style>
  <w:style w:type="character" w:customStyle="1" w:styleId="highwire-cite-metadata-journal">
    <w:name w:val="highwire-cite-metadata-journal"/>
    <w:basedOn w:val="DefaultParagraphFont"/>
    <w:rsid w:val="004114BF"/>
  </w:style>
  <w:style w:type="character" w:customStyle="1" w:styleId="highwire-cite-metadata-pages">
    <w:name w:val="highwire-cite-metadata-pages"/>
    <w:basedOn w:val="DefaultParagraphFont"/>
    <w:rsid w:val="004114BF"/>
  </w:style>
  <w:style w:type="character" w:customStyle="1" w:styleId="doilabel">
    <w:name w:val="doi_label"/>
    <w:basedOn w:val="DefaultParagraphFont"/>
    <w:rsid w:val="00411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212">
      <w:bodyDiv w:val="1"/>
      <w:marLeft w:val="0"/>
      <w:marRight w:val="0"/>
      <w:marTop w:val="0"/>
      <w:marBottom w:val="0"/>
      <w:divBdr>
        <w:top w:val="none" w:sz="0" w:space="0" w:color="auto"/>
        <w:left w:val="none" w:sz="0" w:space="0" w:color="auto"/>
        <w:bottom w:val="none" w:sz="0" w:space="0" w:color="auto"/>
        <w:right w:val="none" w:sz="0" w:space="0" w:color="auto"/>
      </w:divBdr>
    </w:div>
    <w:div w:id="40133488">
      <w:bodyDiv w:val="1"/>
      <w:marLeft w:val="0"/>
      <w:marRight w:val="0"/>
      <w:marTop w:val="0"/>
      <w:marBottom w:val="0"/>
      <w:divBdr>
        <w:top w:val="none" w:sz="0" w:space="0" w:color="auto"/>
        <w:left w:val="none" w:sz="0" w:space="0" w:color="auto"/>
        <w:bottom w:val="none" w:sz="0" w:space="0" w:color="auto"/>
        <w:right w:val="none" w:sz="0" w:space="0" w:color="auto"/>
      </w:divBdr>
    </w:div>
    <w:div w:id="66810134">
      <w:bodyDiv w:val="1"/>
      <w:marLeft w:val="0"/>
      <w:marRight w:val="0"/>
      <w:marTop w:val="0"/>
      <w:marBottom w:val="0"/>
      <w:divBdr>
        <w:top w:val="none" w:sz="0" w:space="0" w:color="auto"/>
        <w:left w:val="none" w:sz="0" w:space="0" w:color="auto"/>
        <w:bottom w:val="none" w:sz="0" w:space="0" w:color="auto"/>
        <w:right w:val="none" w:sz="0" w:space="0" w:color="auto"/>
      </w:divBdr>
      <w:divsChild>
        <w:div w:id="752824542">
          <w:marLeft w:val="0"/>
          <w:marRight w:val="0"/>
          <w:marTop w:val="0"/>
          <w:marBottom w:val="0"/>
          <w:divBdr>
            <w:top w:val="none" w:sz="0" w:space="0" w:color="auto"/>
            <w:left w:val="none" w:sz="0" w:space="0" w:color="auto"/>
            <w:bottom w:val="none" w:sz="0" w:space="0" w:color="auto"/>
            <w:right w:val="none" w:sz="0" w:space="0" w:color="auto"/>
          </w:divBdr>
          <w:divsChild>
            <w:div w:id="1150244307">
              <w:marLeft w:val="0"/>
              <w:marRight w:val="0"/>
              <w:marTop w:val="0"/>
              <w:marBottom w:val="0"/>
              <w:divBdr>
                <w:top w:val="none" w:sz="0" w:space="0" w:color="auto"/>
                <w:left w:val="none" w:sz="0" w:space="0" w:color="auto"/>
                <w:bottom w:val="none" w:sz="0" w:space="0" w:color="auto"/>
                <w:right w:val="none" w:sz="0" w:space="0" w:color="auto"/>
              </w:divBdr>
            </w:div>
          </w:divsChild>
        </w:div>
        <w:div w:id="1435442617">
          <w:marLeft w:val="0"/>
          <w:marRight w:val="0"/>
          <w:marTop w:val="75"/>
          <w:marBottom w:val="0"/>
          <w:divBdr>
            <w:top w:val="none" w:sz="0" w:space="0" w:color="auto"/>
            <w:left w:val="none" w:sz="0" w:space="0" w:color="auto"/>
            <w:bottom w:val="none" w:sz="0" w:space="0" w:color="auto"/>
            <w:right w:val="none" w:sz="0" w:space="0" w:color="auto"/>
          </w:divBdr>
        </w:div>
        <w:div w:id="1109541546">
          <w:marLeft w:val="0"/>
          <w:marRight w:val="0"/>
          <w:marTop w:val="75"/>
          <w:marBottom w:val="0"/>
          <w:divBdr>
            <w:top w:val="none" w:sz="0" w:space="0" w:color="auto"/>
            <w:left w:val="none" w:sz="0" w:space="0" w:color="auto"/>
            <w:bottom w:val="none" w:sz="0" w:space="0" w:color="auto"/>
            <w:right w:val="none" w:sz="0" w:space="0" w:color="auto"/>
          </w:divBdr>
        </w:div>
      </w:divsChild>
    </w:div>
    <w:div w:id="100105842">
      <w:bodyDiv w:val="1"/>
      <w:marLeft w:val="0"/>
      <w:marRight w:val="0"/>
      <w:marTop w:val="0"/>
      <w:marBottom w:val="0"/>
      <w:divBdr>
        <w:top w:val="none" w:sz="0" w:space="0" w:color="auto"/>
        <w:left w:val="none" w:sz="0" w:space="0" w:color="auto"/>
        <w:bottom w:val="none" w:sz="0" w:space="0" w:color="auto"/>
        <w:right w:val="none" w:sz="0" w:space="0" w:color="auto"/>
      </w:divBdr>
    </w:div>
    <w:div w:id="102700239">
      <w:bodyDiv w:val="1"/>
      <w:marLeft w:val="0"/>
      <w:marRight w:val="0"/>
      <w:marTop w:val="0"/>
      <w:marBottom w:val="0"/>
      <w:divBdr>
        <w:top w:val="none" w:sz="0" w:space="0" w:color="auto"/>
        <w:left w:val="none" w:sz="0" w:space="0" w:color="auto"/>
        <w:bottom w:val="none" w:sz="0" w:space="0" w:color="auto"/>
        <w:right w:val="none" w:sz="0" w:space="0" w:color="auto"/>
      </w:divBdr>
    </w:div>
    <w:div w:id="105085580">
      <w:bodyDiv w:val="1"/>
      <w:marLeft w:val="0"/>
      <w:marRight w:val="0"/>
      <w:marTop w:val="0"/>
      <w:marBottom w:val="0"/>
      <w:divBdr>
        <w:top w:val="none" w:sz="0" w:space="0" w:color="auto"/>
        <w:left w:val="none" w:sz="0" w:space="0" w:color="auto"/>
        <w:bottom w:val="none" w:sz="0" w:space="0" w:color="auto"/>
        <w:right w:val="none" w:sz="0" w:space="0" w:color="auto"/>
      </w:divBdr>
    </w:div>
    <w:div w:id="129830666">
      <w:bodyDiv w:val="1"/>
      <w:marLeft w:val="0"/>
      <w:marRight w:val="0"/>
      <w:marTop w:val="0"/>
      <w:marBottom w:val="0"/>
      <w:divBdr>
        <w:top w:val="none" w:sz="0" w:space="0" w:color="auto"/>
        <w:left w:val="none" w:sz="0" w:space="0" w:color="auto"/>
        <w:bottom w:val="none" w:sz="0" w:space="0" w:color="auto"/>
        <w:right w:val="none" w:sz="0" w:space="0" w:color="auto"/>
      </w:divBdr>
    </w:div>
    <w:div w:id="181557536">
      <w:bodyDiv w:val="1"/>
      <w:marLeft w:val="0"/>
      <w:marRight w:val="0"/>
      <w:marTop w:val="0"/>
      <w:marBottom w:val="0"/>
      <w:divBdr>
        <w:top w:val="none" w:sz="0" w:space="0" w:color="auto"/>
        <w:left w:val="none" w:sz="0" w:space="0" w:color="auto"/>
        <w:bottom w:val="none" w:sz="0" w:space="0" w:color="auto"/>
        <w:right w:val="none" w:sz="0" w:space="0" w:color="auto"/>
      </w:divBdr>
    </w:div>
    <w:div w:id="227693225">
      <w:bodyDiv w:val="1"/>
      <w:marLeft w:val="0"/>
      <w:marRight w:val="0"/>
      <w:marTop w:val="0"/>
      <w:marBottom w:val="0"/>
      <w:divBdr>
        <w:top w:val="none" w:sz="0" w:space="0" w:color="auto"/>
        <w:left w:val="none" w:sz="0" w:space="0" w:color="auto"/>
        <w:bottom w:val="none" w:sz="0" w:space="0" w:color="auto"/>
        <w:right w:val="none" w:sz="0" w:space="0" w:color="auto"/>
      </w:divBdr>
    </w:div>
    <w:div w:id="256133884">
      <w:bodyDiv w:val="1"/>
      <w:marLeft w:val="0"/>
      <w:marRight w:val="0"/>
      <w:marTop w:val="0"/>
      <w:marBottom w:val="0"/>
      <w:divBdr>
        <w:top w:val="none" w:sz="0" w:space="0" w:color="auto"/>
        <w:left w:val="none" w:sz="0" w:space="0" w:color="auto"/>
        <w:bottom w:val="none" w:sz="0" w:space="0" w:color="auto"/>
        <w:right w:val="none" w:sz="0" w:space="0" w:color="auto"/>
      </w:divBdr>
    </w:div>
    <w:div w:id="265966273">
      <w:bodyDiv w:val="1"/>
      <w:marLeft w:val="0"/>
      <w:marRight w:val="0"/>
      <w:marTop w:val="0"/>
      <w:marBottom w:val="0"/>
      <w:divBdr>
        <w:top w:val="none" w:sz="0" w:space="0" w:color="auto"/>
        <w:left w:val="none" w:sz="0" w:space="0" w:color="auto"/>
        <w:bottom w:val="none" w:sz="0" w:space="0" w:color="auto"/>
        <w:right w:val="none" w:sz="0" w:space="0" w:color="auto"/>
      </w:divBdr>
    </w:div>
    <w:div w:id="288433745">
      <w:bodyDiv w:val="1"/>
      <w:marLeft w:val="0"/>
      <w:marRight w:val="0"/>
      <w:marTop w:val="0"/>
      <w:marBottom w:val="0"/>
      <w:divBdr>
        <w:top w:val="none" w:sz="0" w:space="0" w:color="auto"/>
        <w:left w:val="none" w:sz="0" w:space="0" w:color="auto"/>
        <w:bottom w:val="none" w:sz="0" w:space="0" w:color="auto"/>
        <w:right w:val="none" w:sz="0" w:space="0" w:color="auto"/>
      </w:divBdr>
    </w:div>
    <w:div w:id="404911759">
      <w:bodyDiv w:val="1"/>
      <w:marLeft w:val="0"/>
      <w:marRight w:val="0"/>
      <w:marTop w:val="0"/>
      <w:marBottom w:val="0"/>
      <w:divBdr>
        <w:top w:val="none" w:sz="0" w:space="0" w:color="auto"/>
        <w:left w:val="none" w:sz="0" w:space="0" w:color="auto"/>
        <w:bottom w:val="none" w:sz="0" w:space="0" w:color="auto"/>
        <w:right w:val="none" w:sz="0" w:space="0" w:color="auto"/>
      </w:divBdr>
    </w:div>
    <w:div w:id="468281048">
      <w:bodyDiv w:val="1"/>
      <w:marLeft w:val="0"/>
      <w:marRight w:val="0"/>
      <w:marTop w:val="0"/>
      <w:marBottom w:val="0"/>
      <w:divBdr>
        <w:top w:val="none" w:sz="0" w:space="0" w:color="auto"/>
        <w:left w:val="none" w:sz="0" w:space="0" w:color="auto"/>
        <w:bottom w:val="none" w:sz="0" w:space="0" w:color="auto"/>
        <w:right w:val="none" w:sz="0" w:space="0" w:color="auto"/>
      </w:divBdr>
    </w:div>
    <w:div w:id="533158076">
      <w:bodyDiv w:val="1"/>
      <w:marLeft w:val="0"/>
      <w:marRight w:val="0"/>
      <w:marTop w:val="0"/>
      <w:marBottom w:val="0"/>
      <w:divBdr>
        <w:top w:val="none" w:sz="0" w:space="0" w:color="auto"/>
        <w:left w:val="none" w:sz="0" w:space="0" w:color="auto"/>
        <w:bottom w:val="none" w:sz="0" w:space="0" w:color="auto"/>
        <w:right w:val="none" w:sz="0" w:space="0" w:color="auto"/>
      </w:divBdr>
      <w:divsChild>
        <w:div w:id="2070112838">
          <w:marLeft w:val="0"/>
          <w:marRight w:val="0"/>
          <w:marTop w:val="0"/>
          <w:marBottom w:val="0"/>
          <w:divBdr>
            <w:top w:val="none" w:sz="0" w:space="0" w:color="auto"/>
            <w:left w:val="none" w:sz="0" w:space="0" w:color="auto"/>
            <w:bottom w:val="none" w:sz="0" w:space="0" w:color="auto"/>
            <w:right w:val="none" w:sz="0" w:space="0" w:color="auto"/>
          </w:divBdr>
          <w:divsChild>
            <w:div w:id="854880984">
              <w:marLeft w:val="0"/>
              <w:marRight w:val="0"/>
              <w:marTop w:val="0"/>
              <w:marBottom w:val="0"/>
              <w:divBdr>
                <w:top w:val="none" w:sz="0" w:space="0" w:color="auto"/>
                <w:left w:val="none" w:sz="0" w:space="0" w:color="auto"/>
                <w:bottom w:val="none" w:sz="0" w:space="0" w:color="auto"/>
                <w:right w:val="none" w:sz="0" w:space="0" w:color="auto"/>
              </w:divBdr>
            </w:div>
          </w:divsChild>
        </w:div>
        <w:div w:id="808590096">
          <w:marLeft w:val="0"/>
          <w:marRight w:val="0"/>
          <w:marTop w:val="75"/>
          <w:marBottom w:val="0"/>
          <w:divBdr>
            <w:top w:val="none" w:sz="0" w:space="0" w:color="auto"/>
            <w:left w:val="none" w:sz="0" w:space="0" w:color="auto"/>
            <w:bottom w:val="none" w:sz="0" w:space="0" w:color="auto"/>
            <w:right w:val="none" w:sz="0" w:space="0" w:color="auto"/>
          </w:divBdr>
        </w:div>
        <w:div w:id="1019350441">
          <w:marLeft w:val="0"/>
          <w:marRight w:val="0"/>
          <w:marTop w:val="75"/>
          <w:marBottom w:val="0"/>
          <w:divBdr>
            <w:top w:val="none" w:sz="0" w:space="0" w:color="auto"/>
            <w:left w:val="none" w:sz="0" w:space="0" w:color="auto"/>
            <w:bottom w:val="none" w:sz="0" w:space="0" w:color="auto"/>
            <w:right w:val="none" w:sz="0" w:space="0" w:color="auto"/>
          </w:divBdr>
        </w:div>
      </w:divsChild>
    </w:div>
    <w:div w:id="558131155">
      <w:bodyDiv w:val="1"/>
      <w:marLeft w:val="0"/>
      <w:marRight w:val="0"/>
      <w:marTop w:val="0"/>
      <w:marBottom w:val="0"/>
      <w:divBdr>
        <w:top w:val="none" w:sz="0" w:space="0" w:color="auto"/>
        <w:left w:val="none" w:sz="0" w:space="0" w:color="auto"/>
        <w:bottom w:val="none" w:sz="0" w:space="0" w:color="auto"/>
        <w:right w:val="none" w:sz="0" w:space="0" w:color="auto"/>
      </w:divBdr>
    </w:div>
    <w:div w:id="571350476">
      <w:bodyDiv w:val="1"/>
      <w:marLeft w:val="0"/>
      <w:marRight w:val="0"/>
      <w:marTop w:val="0"/>
      <w:marBottom w:val="0"/>
      <w:divBdr>
        <w:top w:val="none" w:sz="0" w:space="0" w:color="auto"/>
        <w:left w:val="none" w:sz="0" w:space="0" w:color="auto"/>
        <w:bottom w:val="none" w:sz="0" w:space="0" w:color="auto"/>
        <w:right w:val="none" w:sz="0" w:space="0" w:color="auto"/>
      </w:divBdr>
    </w:div>
    <w:div w:id="707022615">
      <w:bodyDiv w:val="1"/>
      <w:marLeft w:val="0"/>
      <w:marRight w:val="0"/>
      <w:marTop w:val="0"/>
      <w:marBottom w:val="0"/>
      <w:divBdr>
        <w:top w:val="none" w:sz="0" w:space="0" w:color="auto"/>
        <w:left w:val="none" w:sz="0" w:space="0" w:color="auto"/>
        <w:bottom w:val="none" w:sz="0" w:space="0" w:color="auto"/>
        <w:right w:val="none" w:sz="0" w:space="0" w:color="auto"/>
      </w:divBdr>
    </w:div>
    <w:div w:id="723329438">
      <w:bodyDiv w:val="1"/>
      <w:marLeft w:val="0"/>
      <w:marRight w:val="0"/>
      <w:marTop w:val="0"/>
      <w:marBottom w:val="0"/>
      <w:divBdr>
        <w:top w:val="none" w:sz="0" w:space="0" w:color="auto"/>
        <w:left w:val="none" w:sz="0" w:space="0" w:color="auto"/>
        <w:bottom w:val="none" w:sz="0" w:space="0" w:color="auto"/>
        <w:right w:val="none" w:sz="0" w:space="0" w:color="auto"/>
      </w:divBdr>
    </w:div>
    <w:div w:id="731198698">
      <w:bodyDiv w:val="1"/>
      <w:marLeft w:val="0"/>
      <w:marRight w:val="0"/>
      <w:marTop w:val="0"/>
      <w:marBottom w:val="0"/>
      <w:divBdr>
        <w:top w:val="none" w:sz="0" w:space="0" w:color="auto"/>
        <w:left w:val="none" w:sz="0" w:space="0" w:color="auto"/>
        <w:bottom w:val="none" w:sz="0" w:space="0" w:color="auto"/>
        <w:right w:val="none" w:sz="0" w:space="0" w:color="auto"/>
      </w:divBdr>
    </w:div>
    <w:div w:id="751583266">
      <w:bodyDiv w:val="1"/>
      <w:marLeft w:val="0"/>
      <w:marRight w:val="0"/>
      <w:marTop w:val="0"/>
      <w:marBottom w:val="0"/>
      <w:divBdr>
        <w:top w:val="none" w:sz="0" w:space="0" w:color="auto"/>
        <w:left w:val="none" w:sz="0" w:space="0" w:color="auto"/>
        <w:bottom w:val="none" w:sz="0" w:space="0" w:color="auto"/>
        <w:right w:val="none" w:sz="0" w:space="0" w:color="auto"/>
      </w:divBdr>
    </w:div>
    <w:div w:id="778573636">
      <w:bodyDiv w:val="1"/>
      <w:marLeft w:val="0"/>
      <w:marRight w:val="0"/>
      <w:marTop w:val="0"/>
      <w:marBottom w:val="0"/>
      <w:divBdr>
        <w:top w:val="none" w:sz="0" w:space="0" w:color="auto"/>
        <w:left w:val="none" w:sz="0" w:space="0" w:color="auto"/>
        <w:bottom w:val="none" w:sz="0" w:space="0" w:color="auto"/>
        <w:right w:val="none" w:sz="0" w:space="0" w:color="auto"/>
      </w:divBdr>
    </w:div>
    <w:div w:id="875509345">
      <w:bodyDiv w:val="1"/>
      <w:marLeft w:val="0"/>
      <w:marRight w:val="0"/>
      <w:marTop w:val="0"/>
      <w:marBottom w:val="0"/>
      <w:divBdr>
        <w:top w:val="none" w:sz="0" w:space="0" w:color="auto"/>
        <w:left w:val="none" w:sz="0" w:space="0" w:color="auto"/>
        <w:bottom w:val="none" w:sz="0" w:space="0" w:color="auto"/>
        <w:right w:val="none" w:sz="0" w:space="0" w:color="auto"/>
      </w:divBdr>
    </w:div>
    <w:div w:id="880480829">
      <w:bodyDiv w:val="1"/>
      <w:marLeft w:val="0"/>
      <w:marRight w:val="0"/>
      <w:marTop w:val="0"/>
      <w:marBottom w:val="0"/>
      <w:divBdr>
        <w:top w:val="none" w:sz="0" w:space="0" w:color="auto"/>
        <w:left w:val="none" w:sz="0" w:space="0" w:color="auto"/>
        <w:bottom w:val="none" w:sz="0" w:space="0" w:color="auto"/>
        <w:right w:val="none" w:sz="0" w:space="0" w:color="auto"/>
      </w:divBdr>
    </w:div>
    <w:div w:id="881356994">
      <w:bodyDiv w:val="1"/>
      <w:marLeft w:val="0"/>
      <w:marRight w:val="0"/>
      <w:marTop w:val="0"/>
      <w:marBottom w:val="0"/>
      <w:divBdr>
        <w:top w:val="none" w:sz="0" w:space="0" w:color="auto"/>
        <w:left w:val="none" w:sz="0" w:space="0" w:color="auto"/>
        <w:bottom w:val="none" w:sz="0" w:space="0" w:color="auto"/>
        <w:right w:val="none" w:sz="0" w:space="0" w:color="auto"/>
      </w:divBdr>
    </w:div>
    <w:div w:id="951285133">
      <w:bodyDiv w:val="1"/>
      <w:marLeft w:val="0"/>
      <w:marRight w:val="0"/>
      <w:marTop w:val="0"/>
      <w:marBottom w:val="0"/>
      <w:divBdr>
        <w:top w:val="none" w:sz="0" w:space="0" w:color="auto"/>
        <w:left w:val="none" w:sz="0" w:space="0" w:color="auto"/>
        <w:bottom w:val="none" w:sz="0" w:space="0" w:color="auto"/>
        <w:right w:val="none" w:sz="0" w:space="0" w:color="auto"/>
      </w:divBdr>
    </w:div>
    <w:div w:id="990868331">
      <w:bodyDiv w:val="1"/>
      <w:marLeft w:val="0"/>
      <w:marRight w:val="0"/>
      <w:marTop w:val="0"/>
      <w:marBottom w:val="0"/>
      <w:divBdr>
        <w:top w:val="none" w:sz="0" w:space="0" w:color="auto"/>
        <w:left w:val="none" w:sz="0" w:space="0" w:color="auto"/>
        <w:bottom w:val="none" w:sz="0" w:space="0" w:color="auto"/>
        <w:right w:val="none" w:sz="0" w:space="0" w:color="auto"/>
      </w:divBdr>
    </w:div>
    <w:div w:id="1075274976">
      <w:bodyDiv w:val="1"/>
      <w:marLeft w:val="0"/>
      <w:marRight w:val="0"/>
      <w:marTop w:val="0"/>
      <w:marBottom w:val="0"/>
      <w:divBdr>
        <w:top w:val="none" w:sz="0" w:space="0" w:color="auto"/>
        <w:left w:val="none" w:sz="0" w:space="0" w:color="auto"/>
        <w:bottom w:val="none" w:sz="0" w:space="0" w:color="auto"/>
        <w:right w:val="none" w:sz="0" w:space="0" w:color="auto"/>
      </w:divBdr>
    </w:div>
    <w:div w:id="1102606618">
      <w:bodyDiv w:val="1"/>
      <w:marLeft w:val="0"/>
      <w:marRight w:val="0"/>
      <w:marTop w:val="0"/>
      <w:marBottom w:val="0"/>
      <w:divBdr>
        <w:top w:val="none" w:sz="0" w:space="0" w:color="auto"/>
        <w:left w:val="none" w:sz="0" w:space="0" w:color="auto"/>
        <w:bottom w:val="none" w:sz="0" w:space="0" w:color="auto"/>
        <w:right w:val="none" w:sz="0" w:space="0" w:color="auto"/>
      </w:divBdr>
    </w:div>
    <w:div w:id="1104610554">
      <w:bodyDiv w:val="1"/>
      <w:marLeft w:val="0"/>
      <w:marRight w:val="0"/>
      <w:marTop w:val="0"/>
      <w:marBottom w:val="0"/>
      <w:divBdr>
        <w:top w:val="none" w:sz="0" w:space="0" w:color="auto"/>
        <w:left w:val="none" w:sz="0" w:space="0" w:color="auto"/>
        <w:bottom w:val="none" w:sz="0" w:space="0" w:color="auto"/>
        <w:right w:val="none" w:sz="0" w:space="0" w:color="auto"/>
      </w:divBdr>
    </w:div>
    <w:div w:id="1195726252">
      <w:bodyDiv w:val="1"/>
      <w:marLeft w:val="0"/>
      <w:marRight w:val="0"/>
      <w:marTop w:val="0"/>
      <w:marBottom w:val="0"/>
      <w:divBdr>
        <w:top w:val="none" w:sz="0" w:space="0" w:color="auto"/>
        <w:left w:val="none" w:sz="0" w:space="0" w:color="auto"/>
        <w:bottom w:val="none" w:sz="0" w:space="0" w:color="auto"/>
        <w:right w:val="none" w:sz="0" w:space="0" w:color="auto"/>
      </w:divBdr>
    </w:div>
    <w:div w:id="1237351923">
      <w:bodyDiv w:val="1"/>
      <w:marLeft w:val="0"/>
      <w:marRight w:val="0"/>
      <w:marTop w:val="0"/>
      <w:marBottom w:val="0"/>
      <w:divBdr>
        <w:top w:val="none" w:sz="0" w:space="0" w:color="auto"/>
        <w:left w:val="none" w:sz="0" w:space="0" w:color="auto"/>
        <w:bottom w:val="none" w:sz="0" w:space="0" w:color="auto"/>
        <w:right w:val="none" w:sz="0" w:space="0" w:color="auto"/>
      </w:divBdr>
    </w:div>
    <w:div w:id="1240091213">
      <w:bodyDiv w:val="1"/>
      <w:marLeft w:val="0"/>
      <w:marRight w:val="0"/>
      <w:marTop w:val="0"/>
      <w:marBottom w:val="0"/>
      <w:divBdr>
        <w:top w:val="none" w:sz="0" w:space="0" w:color="auto"/>
        <w:left w:val="none" w:sz="0" w:space="0" w:color="auto"/>
        <w:bottom w:val="none" w:sz="0" w:space="0" w:color="auto"/>
        <w:right w:val="none" w:sz="0" w:space="0" w:color="auto"/>
      </w:divBdr>
    </w:div>
    <w:div w:id="1307662146">
      <w:bodyDiv w:val="1"/>
      <w:marLeft w:val="0"/>
      <w:marRight w:val="0"/>
      <w:marTop w:val="0"/>
      <w:marBottom w:val="0"/>
      <w:divBdr>
        <w:top w:val="none" w:sz="0" w:space="0" w:color="auto"/>
        <w:left w:val="none" w:sz="0" w:space="0" w:color="auto"/>
        <w:bottom w:val="none" w:sz="0" w:space="0" w:color="auto"/>
        <w:right w:val="none" w:sz="0" w:space="0" w:color="auto"/>
      </w:divBdr>
    </w:div>
    <w:div w:id="1335840217">
      <w:bodyDiv w:val="1"/>
      <w:marLeft w:val="0"/>
      <w:marRight w:val="0"/>
      <w:marTop w:val="0"/>
      <w:marBottom w:val="0"/>
      <w:divBdr>
        <w:top w:val="none" w:sz="0" w:space="0" w:color="auto"/>
        <w:left w:val="none" w:sz="0" w:space="0" w:color="auto"/>
        <w:bottom w:val="none" w:sz="0" w:space="0" w:color="auto"/>
        <w:right w:val="none" w:sz="0" w:space="0" w:color="auto"/>
      </w:divBdr>
    </w:div>
    <w:div w:id="1418746020">
      <w:bodyDiv w:val="1"/>
      <w:marLeft w:val="0"/>
      <w:marRight w:val="0"/>
      <w:marTop w:val="0"/>
      <w:marBottom w:val="0"/>
      <w:divBdr>
        <w:top w:val="none" w:sz="0" w:space="0" w:color="auto"/>
        <w:left w:val="none" w:sz="0" w:space="0" w:color="auto"/>
        <w:bottom w:val="none" w:sz="0" w:space="0" w:color="auto"/>
        <w:right w:val="none" w:sz="0" w:space="0" w:color="auto"/>
      </w:divBdr>
    </w:div>
    <w:div w:id="1447770858">
      <w:bodyDiv w:val="1"/>
      <w:marLeft w:val="0"/>
      <w:marRight w:val="0"/>
      <w:marTop w:val="0"/>
      <w:marBottom w:val="0"/>
      <w:divBdr>
        <w:top w:val="none" w:sz="0" w:space="0" w:color="auto"/>
        <w:left w:val="none" w:sz="0" w:space="0" w:color="auto"/>
        <w:bottom w:val="none" w:sz="0" w:space="0" w:color="auto"/>
        <w:right w:val="none" w:sz="0" w:space="0" w:color="auto"/>
      </w:divBdr>
    </w:div>
    <w:div w:id="1447843900">
      <w:bodyDiv w:val="1"/>
      <w:marLeft w:val="0"/>
      <w:marRight w:val="0"/>
      <w:marTop w:val="0"/>
      <w:marBottom w:val="0"/>
      <w:divBdr>
        <w:top w:val="none" w:sz="0" w:space="0" w:color="auto"/>
        <w:left w:val="none" w:sz="0" w:space="0" w:color="auto"/>
        <w:bottom w:val="none" w:sz="0" w:space="0" w:color="auto"/>
        <w:right w:val="none" w:sz="0" w:space="0" w:color="auto"/>
      </w:divBdr>
      <w:divsChild>
        <w:div w:id="2059010828">
          <w:marLeft w:val="0"/>
          <w:marRight w:val="0"/>
          <w:marTop w:val="0"/>
          <w:marBottom w:val="0"/>
          <w:divBdr>
            <w:top w:val="none" w:sz="0" w:space="0" w:color="auto"/>
            <w:left w:val="none" w:sz="0" w:space="0" w:color="auto"/>
            <w:bottom w:val="none" w:sz="0" w:space="0" w:color="auto"/>
            <w:right w:val="none" w:sz="0" w:space="0" w:color="auto"/>
          </w:divBdr>
          <w:divsChild>
            <w:div w:id="1598178265">
              <w:marLeft w:val="0"/>
              <w:marRight w:val="0"/>
              <w:marTop w:val="0"/>
              <w:marBottom w:val="0"/>
              <w:divBdr>
                <w:top w:val="none" w:sz="0" w:space="0" w:color="auto"/>
                <w:left w:val="none" w:sz="0" w:space="0" w:color="auto"/>
                <w:bottom w:val="none" w:sz="0" w:space="0" w:color="auto"/>
                <w:right w:val="none" w:sz="0" w:space="0" w:color="auto"/>
              </w:divBdr>
            </w:div>
          </w:divsChild>
        </w:div>
        <w:div w:id="1740977508">
          <w:marLeft w:val="0"/>
          <w:marRight w:val="0"/>
          <w:marTop w:val="75"/>
          <w:marBottom w:val="0"/>
          <w:divBdr>
            <w:top w:val="none" w:sz="0" w:space="0" w:color="auto"/>
            <w:left w:val="none" w:sz="0" w:space="0" w:color="auto"/>
            <w:bottom w:val="none" w:sz="0" w:space="0" w:color="auto"/>
            <w:right w:val="none" w:sz="0" w:space="0" w:color="auto"/>
          </w:divBdr>
        </w:div>
        <w:div w:id="1387680516">
          <w:marLeft w:val="0"/>
          <w:marRight w:val="0"/>
          <w:marTop w:val="75"/>
          <w:marBottom w:val="0"/>
          <w:divBdr>
            <w:top w:val="none" w:sz="0" w:space="0" w:color="auto"/>
            <w:left w:val="none" w:sz="0" w:space="0" w:color="auto"/>
            <w:bottom w:val="none" w:sz="0" w:space="0" w:color="auto"/>
            <w:right w:val="none" w:sz="0" w:space="0" w:color="auto"/>
          </w:divBdr>
        </w:div>
      </w:divsChild>
    </w:div>
    <w:div w:id="1451512676">
      <w:bodyDiv w:val="1"/>
      <w:marLeft w:val="0"/>
      <w:marRight w:val="0"/>
      <w:marTop w:val="0"/>
      <w:marBottom w:val="0"/>
      <w:divBdr>
        <w:top w:val="none" w:sz="0" w:space="0" w:color="auto"/>
        <w:left w:val="none" w:sz="0" w:space="0" w:color="auto"/>
        <w:bottom w:val="none" w:sz="0" w:space="0" w:color="auto"/>
        <w:right w:val="none" w:sz="0" w:space="0" w:color="auto"/>
      </w:divBdr>
    </w:div>
    <w:div w:id="1454249058">
      <w:bodyDiv w:val="1"/>
      <w:marLeft w:val="0"/>
      <w:marRight w:val="0"/>
      <w:marTop w:val="0"/>
      <w:marBottom w:val="0"/>
      <w:divBdr>
        <w:top w:val="none" w:sz="0" w:space="0" w:color="auto"/>
        <w:left w:val="none" w:sz="0" w:space="0" w:color="auto"/>
        <w:bottom w:val="none" w:sz="0" w:space="0" w:color="auto"/>
        <w:right w:val="none" w:sz="0" w:space="0" w:color="auto"/>
      </w:divBdr>
    </w:div>
    <w:div w:id="1480228368">
      <w:bodyDiv w:val="1"/>
      <w:marLeft w:val="0"/>
      <w:marRight w:val="0"/>
      <w:marTop w:val="0"/>
      <w:marBottom w:val="0"/>
      <w:divBdr>
        <w:top w:val="none" w:sz="0" w:space="0" w:color="auto"/>
        <w:left w:val="none" w:sz="0" w:space="0" w:color="auto"/>
        <w:bottom w:val="none" w:sz="0" w:space="0" w:color="auto"/>
        <w:right w:val="none" w:sz="0" w:space="0" w:color="auto"/>
      </w:divBdr>
    </w:div>
    <w:div w:id="1498303176">
      <w:bodyDiv w:val="1"/>
      <w:marLeft w:val="0"/>
      <w:marRight w:val="0"/>
      <w:marTop w:val="0"/>
      <w:marBottom w:val="0"/>
      <w:divBdr>
        <w:top w:val="none" w:sz="0" w:space="0" w:color="auto"/>
        <w:left w:val="none" w:sz="0" w:space="0" w:color="auto"/>
        <w:bottom w:val="none" w:sz="0" w:space="0" w:color="auto"/>
        <w:right w:val="none" w:sz="0" w:space="0" w:color="auto"/>
      </w:divBdr>
    </w:div>
    <w:div w:id="1574272383">
      <w:bodyDiv w:val="1"/>
      <w:marLeft w:val="0"/>
      <w:marRight w:val="0"/>
      <w:marTop w:val="0"/>
      <w:marBottom w:val="0"/>
      <w:divBdr>
        <w:top w:val="none" w:sz="0" w:space="0" w:color="auto"/>
        <w:left w:val="none" w:sz="0" w:space="0" w:color="auto"/>
        <w:bottom w:val="none" w:sz="0" w:space="0" w:color="auto"/>
        <w:right w:val="none" w:sz="0" w:space="0" w:color="auto"/>
      </w:divBdr>
    </w:div>
    <w:div w:id="1609462783">
      <w:bodyDiv w:val="1"/>
      <w:marLeft w:val="0"/>
      <w:marRight w:val="0"/>
      <w:marTop w:val="0"/>
      <w:marBottom w:val="0"/>
      <w:divBdr>
        <w:top w:val="none" w:sz="0" w:space="0" w:color="auto"/>
        <w:left w:val="none" w:sz="0" w:space="0" w:color="auto"/>
        <w:bottom w:val="none" w:sz="0" w:space="0" w:color="auto"/>
        <w:right w:val="none" w:sz="0" w:space="0" w:color="auto"/>
      </w:divBdr>
    </w:div>
    <w:div w:id="1610700457">
      <w:bodyDiv w:val="1"/>
      <w:marLeft w:val="0"/>
      <w:marRight w:val="0"/>
      <w:marTop w:val="0"/>
      <w:marBottom w:val="0"/>
      <w:divBdr>
        <w:top w:val="none" w:sz="0" w:space="0" w:color="auto"/>
        <w:left w:val="none" w:sz="0" w:space="0" w:color="auto"/>
        <w:bottom w:val="none" w:sz="0" w:space="0" w:color="auto"/>
        <w:right w:val="none" w:sz="0" w:space="0" w:color="auto"/>
      </w:divBdr>
    </w:div>
    <w:div w:id="1627390097">
      <w:bodyDiv w:val="1"/>
      <w:marLeft w:val="0"/>
      <w:marRight w:val="0"/>
      <w:marTop w:val="0"/>
      <w:marBottom w:val="0"/>
      <w:divBdr>
        <w:top w:val="none" w:sz="0" w:space="0" w:color="auto"/>
        <w:left w:val="none" w:sz="0" w:space="0" w:color="auto"/>
        <w:bottom w:val="none" w:sz="0" w:space="0" w:color="auto"/>
        <w:right w:val="none" w:sz="0" w:space="0" w:color="auto"/>
      </w:divBdr>
    </w:div>
    <w:div w:id="1645310872">
      <w:bodyDiv w:val="1"/>
      <w:marLeft w:val="0"/>
      <w:marRight w:val="0"/>
      <w:marTop w:val="0"/>
      <w:marBottom w:val="0"/>
      <w:divBdr>
        <w:top w:val="none" w:sz="0" w:space="0" w:color="auto"/>
        <w:left w:val="none" w:sz="0" w:space="0" w:color="auto"/>
        <w:bottom w:val="none" w:sz="0" w:space="0" w:color="auto"/>
        <w:right w:val="none" w:sz="0" w:space="0" w:color="auto"/>
      </w:divBdr>
    </w:div>
    <w:div w:id="1662923987">
      <w:bodyDiv w:val="1"/>
      <w:marLeft w:val="0"/>
      <w:marRight w:val="0"/>
      <w:marTop w:val="0"/>
      <w:marBottom w:val="0"/>
      <w:divBdr>
        <w:top w:val="none" w:sz="0" w:space="0" w:color="auto"/>
        <w:left w:val="none" w:sz="0" w:space="0" w:color="auto"/>
        <w:bottom w:val="none" w:sz="0" w:space="0" w:color="auto"/>
        <w:right w:val="none" w:sz="0" w:space="0" w:color="auto"/>
      </w:divBdr>
    </w:div>
    <w:div w:id="1713070432">
      <w:bodyDiv w:val="1"/>
      <w:marLeft w:val="0"/>
      <w:marRight w:val="0"/>
      <w:marTop w:val="0"/>
      <w:marBottom w:val="0"/>
      <w:divBdr>
        <w:top w:val="none" w:sz="0" w:space="0" w:color="auto"/>
        <w:left w:val="none" w:sz="0" w:space="0" w:color="auto"/>
        <w:bottom w:val="none" w:sz="0" w:space="0" w:color="auto"/>
        <w:right w:val="none" w:sz="0" w:space="0" w:color="auto"/>
      </w:divBdr>
    </w:div>
    <w:div w:id="1732116636">
      <w:bodyDiv w:val="1"/>
      <w:marLeft w:val="0"/>
      <w:marRight w:val="0"/>
      <w:marTop w:val="0"/>
      <w:marBottom w:val="0"/>
      <w:divBdr>
        <w:top w:val="none" w:sz="0" w:space="0" w:color="auto"/>
        <w:left w:val="none" w:sz="0" w:space="0" w:color="auto"/>
        <w:bottom w:val="none" w:sz="0" w:space="0" w:color="auto"/>
        <w:right w:val="none" w:sz="0" w:space="0" w:color="auto"/>
      </w:divBdr>
    </w:div>
    <w:div w:id="1736706402">
      <w:bodyDiv w:val="1"/>
      <w:marLeft w:val="0"/>
      <w:marRight w:val="0"/>
      <w:marTop w:val="0"/>
      <w:marBottom w:val="0"/>
      <w:divBdr>
        <w:top w:val="none" w:sz="0" w:space="0" w:color="auto"/>
        <w:left w:val="none" w:sz="0" w:space="0" w:color="auto"/>
        <w:bottom w:val="none" w:sz="0" w:space="0" w:color="auto"/>
        <w:right w:val="none" w:sz="0" w:space="0" w:color="auto"/>
      </w:divBdr>
    </w:div>
    <w:div w:id="1739479888">
      <w:bodyDiv w:val="1"/>
      <w:marLeft w:val="0"/>
      <w:marRight w:val="0"/>
      <w:marTop w:val="0"/>
      <w:marBottom w:val="0"/>
      <w:divBdr>
        <w:top w:val="none" w:sz="0" w:space="0" w:color="auto"/>
        <w:left w:val="none" w:sz="0" w:space="0" w:color="auto"/>
        <w:bottom w:val="none" w:sz="0" w:space="0" w:color="auto"/>
        <w:right w:val="none" w:sz="0" w:space="0" w:color="auto"/>
      </w:divBdr>
    </w:div>
    <w:div w:id="1758209948">
      <w:bodyDiv w:val="1"/>
      <w:marLeft w:val="0"/>
      <w:marRight w:val="0"/>
      <w:marTop w:val="0"/>
      <w:marBottom w:val="0"/>
      <w:divBdr>
        <w:top w:val="none" w:sz="0" w:space="0" w:color="auto"/>
        <w:left w:val="none" w:sz="0" w:space="0" w:color="auto"/>
        <w:bottom w:val="none" w:sz="0" w:space="0" w:color="auto"/>
        <w:right w:val="none" w:sz="0" w:space="0" w:color="auto"/>
      </w:divBdr>
    </w:div>
    <w:div w:id="1761365533">
      <w:bodyDiv w:val="1"/>
      <w:marLeft w:val="0"/>
      <w:marRight w:val="0"/>
      <w:marTop w:val="0"/>
      <w:marBottom w:val="0"/>
      <w:divBdr>
        <w:top w:val="none" w:sz="0" w:space="0" w:color="auto"/>
        <w:left w:val="none" w:sz="0" w:space="0" w:color="auto"/>
        <w:bottom w:val="none" w:sz="0" w:space="0" w:color="auto"/>
        <w:right w:val="none" w:sz="0" w:space="0" w:color="auto"/>
      </w:divBdr>
    </w:div>
    <w:div w:id="1779181557">
      <w:bodyDiv w:val="1"/>
      <w:marLeft w:val="0"/>
      <w:marRight w:val="0"/>
      <w:marTop w:val="0"/>
      <w:marBottom w:val="0"/>
      <w:divBdr>
        <w:top w:val="none" w:sz="0" w:space="0" w:color="auto"/>
        <w:left w:val="none" w:sz="0" w:space="0" w:color="auto"/>
        <w:bottom w:val="none" w:sz="0" w:space="0" w:color="auto"/>
        <w:right w:val="none" w:sz="0" w:space="0" w:color="auto"/>
      </w:divBdr>
    </w:div>
    <w:div w:id="1801260303">
      <w:bodyDiv w:val="1"/>
      <w:marLeft w:val="0"/>
      <w:marRight w:val="0"/>
      <w:marTop w:val="0"/>
      <w:marBottom w:val="0"/>
      <w:divBdr>
        <w:top w:val="none" w:sz="0" w:space="0" w:color="auto"/>
        <w:left w:val="none" w:sz="0" w:space="0" w:color="auto"/>
        <w:bottom w:val="none" w:sz="0" w:space="0" w:color="auto"/>
        <w:right w:val="none" w:sz="0" w:space="0" w:color="auto"/>
      </w:divBdr>
    </w:div>
    <w:div w:id="1805273616">
      <w:bodyDiv w:val="1"/>
      <w:marLeft w:val="0"/>
      <w:marRight w:val="0"/>
      <w:marTop w:val="0"/>
      <w:marBottom w:val="0"/>
      <w:divBdr>
        <w:top w:val="none" w:sz="0" w:space="0" w:color="auto"/>
        <w:left w:val="none" w:sz="0" w:space="0" w:color="auto"/>
        <w:bottom w:val="none" w:sz="0" w:space="0" w:color="auto"/>
        <w:right w:val="none" w:sz="0" w:space="0" w:color="auto"/>
      </w:divBdr>
    </w:div>
    <w:div w:id="1827814591">
      <w:bodyDiv w:val="1"/>
      <w:marLeft w:val="0"/>
      <w:marRight w:val="0"/>
      <w:marTop w:val="0"/>
      <w:marBottom w:val="0"/>
      <w:divBdr>
        <w:top w:val="none" w:sz="0" w:space="0" w:color="auto"/>
        <w:left w:val="none" w:sz="0" w:space="0" w:color="auto"/>
        <w:bottom w:val="none" w:sz="0" w:space="0" w:color="auto"/>
        <w:right w:val="none" w:sz="0" w:space="0" w:color="auto"/>
      </w:divBdr>
      <w:divsChild>
        <w:div w:id="568002606">
          <w:marLeft w:val="0"/>
          <w:marRight w:val="0"/>
          <w:marTop w:val="0"/>
          <w:marBottom w:val="0"/>
          <w:divBdr>
            <w:top w:val="none" w:sz="0" w:space="0" w:color="auto"/>
            <w:left w:val="none" w:sz="0" w:space="0" w:color="auto"/>
            <w:bottom w:val="none" w:sz="0" w:space="0" w:color="auto"/>
            <w:right w:val="none" w:sz="0" w:space="0" w:color="auto"/>
          </w:divBdr>
          <w:divsChild>
            <w:div w:id="997198055">
              <w:marLeft w:val="0"/>
              <w:marRight w:val="0"/>
              <w:marTop w:val="0"/>
              <w:marBottom w:val="0"/>
              <w:divBdr>
                <w:top w:val="none" w:sz="0" w:space="0" w:color="auto"/>
                <w:left w:val="none" w:sz="0" w:space="0" w:color="auto"/>
                <w:bottom w:val="none" w:sz="0" w:space="0" w:color="auto"/>
                <w:right w:val="none" w:sz="0" w:space="0" w:color="auto"/>
              </w:divBdr>
            </w:div>
          </w:divsChild>
        </w:div>
        <w:div w:id="1378168001">
          <w:marLeft w:val="0"/>
          <w:marRight w:val="0"/>
          <w:marTop w:val="75"/>
          <w:marBottom w:val="0"/>
          <w:divBdr>
            <w:top w:val="none" w:sz="0" w:space="0" w:color="auto"/>
            <w:left w:val="none" w:sz="0" w:space="0" w:color="auto"/>
            <w:bottom w:val="none" w:sz="0" w:space="0" w:color="auto"/>
            <w:right w:val="none" w:sz="0" w:space="0" w:color="auto"/>
          </w:divBdr>
        </w:div>
        <w:div w:id="252397602">
          <w:marLeft w:val="0"/>
          <w:marRight w:val="0"/>
          <w:marTop w:val="75"/>
          <w:marBottom w:val="0"/>
          <w:divBdr>
            <w:top w:val="none" w:sz="0" w:space="0" w:color="auto"/>
            <w:left w:val="none" w:sz="0" w:space="0" w:color="auto"/>
            <w:bottom w:val="none" w:sz="0" w:space="0" w:color="auto"/>
            <w:right w:val="none" w:sz="0" w:space="0" w:color="auto"/>
          </w:divBdr>
        </w:div>
      </w:divsChild>
    </w:div>
    <w:div w:id="1829319849">
      <w:bodyDiv w:val="1"/>
      <w:marLeft w:val="0"/>
      <w:marRight w:val="0"/>
      <w:marTop w:val="0"/>
      <w:marBottom w:val="0"/>
      <w:divBdr>
        <w:top w:val="none" w:sz="0" w:space="0" w:color="auto"/>
        <w:left w:val="none" w:sz="0" w:space="0" w:color="auto"/>
        <w:bottom w:val="none" w:sz="0" w:space="0" w:color="auto"/>
        <w:right w:val="none" w:sz="0" w:space="0" w:color="auto"/>
      </w:divBdr>
    </w:div>
    <w:div w:id="1874033224">
      <w:bodyDiv w:val="1"/>
      <w:marLeft w:val="0"/>
      <w:marRight w:val="0"/>
      <w:marTop w:val="0"/>
      <w:marBottom w:val="0"/>
      <w:divBdr>
        <w:top w:val="none" w:sz="0" w:space="0" w:color="auto"/>
        <w:left w:val="none" w:sz="0" w:space="0" w:color="auto"/>
        <w:bottom w:val="none" w:sz="0" w:space="0" w:color="auto"/>
        <w:right w:val="none" w:sz="0" w:space="0" w:color="auto"/>
      </w:divBdr>
    </w:div>
    <w:div w:id="1883444775">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9129717">
      <w:bodyDiv w:val="1"/>
      <w:marLeft w:val="0"/>
      <w:marRight w:val="0"/>
      <w:marTop w:val="0"/>
      <w:marBottom w:val="0"/>
      <w:divBdr>
        <w:top w:val="none" w:sz="0" w:space="0" w:color="auto"/>
        <w:left w:val="none" w:sz="0" w:space="0" w:color="auto"/>
        <w:bottom w:val="none" w:sz="0" w:space="0" w:color="auto"/>
        <w:right w:val="none" w:sz="0" w:space="0" w:color="auto"/>
      </w:divBdr>
    </w:div>
    <w:div w:id="2017993715">
      <w:bodyDiv w:val="1"/>
      <w:marLeft w:val="0"/>
      <w:marRight w:val="0"/>
      <w:marTop w:val="0"/>
      <w:marBottom w:val="0"/>
      <w:divBdr>
        <w:top w:val="none" w:sz="0" w:space="0" w:color="auto"/>
        <w:left w:val="none" w:sz="0" w:space="0" w:color="auto"/>
        <w:bottom w:val="none" w:sz="0" w:space="0" w:color="auto"/>
        <w:right w:val="none" w:sz="0" w:space="0" w:color="auto"/>
      </w:divBdr>
    </w:div>
    <w:div w:id="2093309923">
      <w:bodyDiv w:val="1"/>
      <w:marLeft w:val="0"/>
      <w:marRight w:val="0"/>
      <w:marTop w:val="0"/>
      <w:marBottom w:val="0"/>
      <w:divBdr>
        <w:top w:val="none" w:sz="0" w:space="0" w:color="auto"/>
        <w:left w:val="none" w:sz="0" w:space="0" w:color="auto"/>
        <w:bottom w:val="none" w:sz="0" w:space="0" w:color="auto"/>
        <w:right w:val="none" w:sz="0" w:space="0" w:color="auto"/>
      </w:divBdr>
    </w:div>
    <w:div w:id="2133665712">
      <w:bodyDiv w:val="1"/>
      <w:marLeft w:val="0"/>
      <w:marRight w:val="0"/>
      <w:marTop w:val="0"/>
      <w:marBottom w:val="0"/>
      <w:divBdr>
        <w:top w:val="none" w:sz="0" w:space="0" w:color="auto"/>
        <w:left w:val="none" w:sz="0" w:space="0" w:color="auto"/>
        <w:bottom w:val="none" w:sz="0" w:space="0" w:color="auto"/>
        <w:right w:val="none" w:sz="0" w:space="0" w:color="auto"/>
      </w:divBdr>
    </w:div>
    <w:div w:id="2140489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mc/articles/PMC4077321/" TargetMode="External"/><Relationship Id="rId20" Type="http://schemas.openxmlformats.org/officeDocument/2006/relationships/theme" Target="theme/theme1.xml"/><Relationship Id="rId10" Type="http://schemas.openxmlformats.org/officeDocument/2006/relationships/hyperlink" Target="https://combine-lab.github.io/salmon" TargetMode="External"/><Relationship Id="rId11" Type="http://schemas.openxmlformats.org/officeDocument/2006/relationships/hyperlink" Target="https://doi.org/10.1093/bioinformatics/btx262" TargetMode="External"/><Relationship Id="rId12" Type="http://schemas.openxmlformats.org/officeDocument/2006/relationships/hyperlink" Target="https://doi.org/10.1016/j.cels.2018.05.021" TargetMode="External"/><Relationship Id="rId13" Type="http://schemas.openxmlformats.org/officeDocument/2006/relationships/hyperlink" Target="http://hibberdlab.com/transrate" TargetMode="External"/><Relationship Id="rId14" Type="http://schemas.openxmlformats.org/officeDocument/2006/relationships/hyperlink" Target="https://www.ncbi.nlm.nih.gov/pmc/articles/PMC4744958/" TargetMode="External"/><Relationship Id="rId15" Type="http://schemas.openxmlformats.org/officeDocument/2006/relationships/hyperlink" Target="https://www.ncbi.nlm.nih.gov/pmc/articles/PMC4019371/" TargetMode="External"/><Relationship Id="rId16" Type="http://schemas.openxmlformats.org/officeDocument/2006/relationships/hyperlink" Target="https://github.com/kingsfordgroup/armatus" TargetMode="External"/><Relationship Id="rId17" Type="http://schemas.openxmlformats.org/officeDocument/2006/relationships/header" Target="head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cbi.nlm.nih.gov/pmc/articles/PMC4077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D7EDE9-6918-474B-96BD-79DB7ACD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3068</Words>
  <Characters>17489</Characters>
  <Application>Microsoft Macintosh Word</Application>
  <DocSecurity>0</DocSecurity>
  <Lines>145</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Other Experience and Professional Memberships</vt:lpstr>
    </vt:vector>
  </TitlesOfParts>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 Patro</dc:creator>
  <cp:keywords/>
  <dc:description/>
  <cp:lastModifiedBy>Robert S Patro</cp:lastModifiedBy>
  <cp:revision>2</cp:revision>
  <cp:lastPrinted>2017-02-06T17:13:00Z</cp:lastPrinted>
  <dcterms:created xsi:type="dcterms:W3CDTF">2018-11-07T04:35:00Z</dcterms:created>
  <dcterms:modified xsi:type="dcterms:W3CDTF">2018-11-07T04:35:00Z</dcterms:modified>
</cp:coreProperties>
</file>